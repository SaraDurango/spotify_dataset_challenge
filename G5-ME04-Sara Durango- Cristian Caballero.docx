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B08" w:rsidRDefault="00000000">
      <w:pPr>
        <w:jc w:val="center"/>
        <w:rPr>
          <w:b/>
        </w:rPr>
      </w:pPr>
      <w:r>
        <w:rPr>
          <w:b/>
          <w:noProof/>
        </w:rPr>
        <w:drawing>
          <wp:inline distT="0" distB="0" distL="0" distR="0" wp14:anchorId="7C652F01" wp14:editId="50C941CF">
            <wp:extent cx="2143007" cy="1030292"/>
            <wp:effectExtent l="0" t="0" r="0" b="0"/>
            <wp:docPr id="397041610" name="image5.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0000002" w14:textId="77777777" w:rsidR="00455B08" w:rsidRDefault="00455B08">
      <w:pPr>
        <w:jc w:val="center"/>
        <w:rPr>
          <w:b/>
        </w:rPr>
      </w:pPr>
    </w:p>
    <w:p w14:paraId="00000003" w14:textId="77777777" w:rsidR="00455B08" w:rsidRDefault="00000000">
      <w:pPr>
        <w:jc w:val="center"/>
        <w:rPr>
          <w:b/>
        </w:rPr>
      </w:pPr>
      <w:r>
        <w:rPr>
          <w:rFonts w:ascii="Roboto" w:eastAsia="Roboto" w:hAnsi="Roboto" w:cs="Roboto"/>
          <w:b/>
          <w:color w:val="0F0F0F"/>
        </w:rPr>
        <w:t xml:space="preserve">Evaluación y Desarrollo de Modelos Predictivos en el Reto Spotify </w:t>
      </w:r>
      <w:proofErr w:type="spellStart"/>
      <w:r>
        <w:rPr>
          <w:rFonts w:ascii="Roboto" w:eastAsia="Roboto" w:hAnsi="Roboto" w:cs="Roboto"/>
          <w:b/>
          <w:color w:val="0F0F0F"/>
        </w:rPr>
        <w:t>Million</w:t>
      </w:r>
      <w:proofErr w:type="spellEnd"/>
      <w:r>
        <w:rPr>
          <w:rFonts w:ascii="Roboto" w:eastAsia="Roboto" w:hAnsi="Roboto" w:cs="Roboto"/>
          <w:b/>
          <w:color w:val="0F0F0F"/>
        </w:rPr>
        <w:t xml:space="preserve"> </w:t>
      </w:r>
      <w:proofErr w:type="spellStart"/>
      <w:r>
        <w:rPr>
          <w:rFonts w:ascii="Roboto" w:eastAsia="Roboto" w:hAnsi="Roboto" w:cs="Roboto"/>
          <w:b/>
          <w:color w:val="0F0F0F"/>
        </w:rPr>
        <w:t>Playlist</w:t>
      </w:r>
      <w:proofErr w:type="spellEnd"/>
      <w:r>
        <w:rPr>
          <w:rFonts w:ascii="Roboto" w:eastAsia="Roboto" w:hAnsi="Roboto" w:cs="Roboto"/>
          <w:b/>
          <w:color w:val="0F0F0F"/>
        </w:rPr>
        <w:t xml:space="preserve"> </w:t>
      </w:r>
      <w:proofErr w:type="spellStart"/>
      <w:r>
        <w:rPr>
          <w:rFonts w:ascii="Roboto" w:eastAsia="Roboto" w:hAnsi="Roboto" w:cs="Roboto"/>
          <w:b/>
          <w:color w:val="0F0F0F"/>
        </w:rPr>
        <w:t>Dataset</w:t>
      </w:r>
      <w:proofErr w:type="spellEnd"/>
      <w:r>
        <w:rPr>
          <w:rFonts w:ascii="Roboto" w:eastAsia="Roboto" w:hAnsi="Roboto" w:cs="Roboto"/>
          <w:b/>
          <w:color w:val="0F0F0F"/>
        </w:rPr>
        <w:t xml:space="preserve"> </w:t>
      </w:r>
      <w:proofErr w:type="spellStart"/>
      <w:r>
        <w:rPr>
          <w:rFonts w:ascii="Roboto" w:eastAsia="Roboto" w:hAnsi="Roboto" w:cs="Roboto"/>
          <w:b/>
          <w:color w:val="0F0F0F"/>
        </w:rPr>
        <w:t>Challenge</w:t>
      </w:r>
      <w:proofErr w:type="spellEnd"/>
    </w:p>
    <w:p w14:paraId="00000004" w14:textId="77777777" w:rsidR="00455B08" w:rsidRDefault="00455B08">
      <w:pPr>
        <w:jc w:val="center"/>
      </w:pPr>
    </w:p>
    <w:p w14:paraId="00000005" w14:textId="77777777" w:rsidR="00455B08" w:rsidRDefault="00455B08">
      <w:pPr>
        <w:jc w:val="center"/>
      </w:pPr>
    </w:p>
    <w:p w14:paraId="00000006" w14:textId="77777777" w:rsidR="00455B08" w:rsidRDefault="00000000">
      <w:pPr>
        <w:jc w:val="center"/>
      </w:pPr>
      <w:bookmarkStart w:id="0" w:name="_heading=h.gjdgxs" w:colFirst="0" w:colLast="0"/>
      <w:bookmarkEnd w:id="0"/>
      <w:r>
        <w:t>Sara Durango Ceballos</w:t>
      </w:r>
      <w:r>
        <w:br/>
        <w:t>Cristian Camilo Caballero Ayala</w:t>
      </w:r>
    </w:p>
    <w:p w14:paraId="00000007" w14:textId="77777777" w:rsidR="00455B08" w:rsidRDefault="00455B08">
      <w:pPr>
        <w:jc w:val="center"/>
      </w:pPr>
    </w:p>
    <w:p w14:paraId="00000008" w14:textId="77777777" w:rsidR="00455B08" w:rsidRDefault="00455B08">
      <w:pPr>
        <w:jc w:val="center"/>
      </w:pPr>
    </w:p>
    <w:p w14:paraId="00000009" w14:textId="77777777" w:rsidR="00455B08" w:rsidRDefault="00000000">
      <w:pPr>
        <w:jc w:val="center"/>
      </w:pPr>
      <w:r>
        <w:t xml:space="preserve">Monografía presentada para optar al título de Especialista en Analítica y Ciencia de Datos </w:t>
      </w:r>
    </w:p>
    <w:p w14:paraId="0000000A" w14:textId="77777777" w:rsidR="00455B08" w:rsidRDefault="00455B08">
      <w:pPr>
        <w:jc w:val="center"/>
      </w:pPr>
    </w:p>
    <w:p w14:paraId="0000000B" w14:textId="77777777" w:rsidR="00455B08" w:rsidRDefault="00455B08">
      <w:pPr>
        <w:jc w:val="center"/>
      </w:pPr>
    </w:p>
    <w:p w14:paraId="0000000C" w14:textId="77777777" w:rsidR="00455B08" w:rsidRDefault="00000000">
      <w:pPr>
        <w:jc w:val="center"/>
      </w:pPr>
      <w:bookmarkStart w:id="1" w:name="_heading=h.30j0zll" w:colFirst="0" w:colLast="0"/>
      <w:bookmarkEnd w:id="1"/>
      <w:r>
        <w:t>Asesor</w:t>
      </w:r>
      <w:r>
        <w:br/>
        <w:t xml:space="preserve">David Manuel Villanueva </w:t>
      </w:r>
    </w:p>
    <w:p w14:paraId="0000000D" w14:textId="77777777" w:rsidR="00455B08" w:rsidRDefault="00455B08">
      <w:pPr>
        <w:pBdr>
          <w:top w:val="nil"/>
          <w:left w:val="nil"/>
          <w:bottom w:val="nil"/>
          <w:right w:val="nil"/>
          <w:between w:val="nil"/>
        </w:pBdr>
        <w:ind w:firstLine="709"/>
        <w:jc w:val="center"/>
        <w:rPr>
          <w:color w:val="000000"/>
        </w:rPr>
      </w:pPr>
    </w:p>
    <w:p w14:paraId="0000000E" w14:textId="77777777" w:rsidR="00455B08" w:rsidRDefault="00455B08">
      <w:pPr>
        <w:pBdr>
          <w:top w:val="nil"/>
          <w:left w:val="nil"/>
          <w:bottom w:val="nil"/>
          <w:right w:val="nil"/>
          <w:between w:val="nil"/>
        </w:pBdr>
        <w:ind w:firstLine="709"/>
        <w:jc w:val="center"/>
        <w:rPr>
          <w:color w:val="000000"/>
        </w:rPr>
      </w:pPr>
    </w:p>
    <w:p w14:paraId="0000000F" w14:textId="77777777" w:rsidR="00455B08" w:rsidRDefault="00455B08">
      <w:pPr>
        <w:pBdr>
          <w:top w:val="nil"/>
          <w:left w:val="nil"/>
          <w:bottom w:val="nil"/>
          <w:right w:val="nil"/>
          <w:between w:val="nil"/>
        </w:pBdr>
        <w:ind w:firstLine="709"/>
        <w:jc w:val="center"/>
        <w:rPr>
          <w:color w:val="000000"/>
        </w:rPr>
      </w:pPr>
    </w:p>
    <w:p w14:paraId="00000010" w14:textId="77777777" w:rsidR="00455B08" w:rsidRDefault="00000000">
      <w:pPr>
        <w:pBdr>
          <w:top w:val="nil"/>
          <w:left w:val="nil"/>
          <w:bottom w:val="nil"/>
          <w:right w:val="nil"/>
          <w:between w:val="nil"/>
        </w:pBdr>
        <w:ind w:firstLine="709"/>
        <w:jc w:val="center"/>
        <w:rPr>
          <w:color w:val="000000"/>
        </w:rPr>
      </w:pPr>
      <w:r>
        <w:rPr>
          <w:color w:val="000000"/>
        </w:rPr>
        <w:tab/>
      </w:r>
    </w:p>
    <w:p w14:paraId="00000011" w14:textId="77777777" w:rsidR="00455B08" w:rsidRDefault="00455B08">
      <w:pPr>
        <w:pBdr>
          <w:top w:val="nil"/>
          <w:left w:val="nil"/>
          <w:bottom w:val="nil"/>
          <w:right w:val="nil"/>
          <w:between w:val="nil"/>
        </w:pBdr>
        <w:ind w:firstLine="709"/>
        <w:jc w:val="center"/>
        <w:rPr>
          <w:color w:val="000000"/>
        </w:rPr>
      </w:pPr>
    </w:p>
    <w:p w14:paraId="00000012" w14:textId="77777777" w:rsidR="00455B08" w:rsidRDefault="00000000">
      <w:pPr>
        <w:jc w:val="center"/>
      </w:pPr>
      <w:r>
        <w:t>Universidad de Antioquia</w:t>
      </w:r>
      <w:r>
        <w:br/>
        <w:t>Facultad de Ingeniería</w:t>
      </w:r>
    </w:p>
    <w:p w14:paraId="00000013" w14:textId="77777777" w:rsidR="00455B08" w:rsidRDefault="00000000">
      <w:pPr>
        <w:jc w:val="center"/>
      </w:pPr>
      <w:bookmarkStart w:id="2" w:name="_heading=h.1fob9te" w:colFirst="0" w:colLast="0"/>
      <w:bookmarkEnd w:id="2"/>
      <w:r>
        <w:t>Especialización en Analítica y Ciencia de Datos</w:t>
      </w:r>
    </w:p>
    <w:p w14:paraId="00000014" w14:textId="77777777" w:rsidR="00455B08" w:rsidRDefault="00000000">
      <w:pPr>
        <w:jc w:val="center"/>
      </w:pPr>
      <w:r>
        <w:t>Medellín, Antioquia, Colombia</w:t>
      </w:r>
    </w:p>
    <w:p w14:paraId="00000015" w14:textId="77777777" w:rsidR="00455B08" w:rsidRDefault="00000000">
      <w:pPr>
        <w:jc w:val="center"/>
        <w:rPr>
          <w:color w:val="2B579A"/>
          <w:shd w:val="clear" w:color="auto" w:fill="E6E6E6"/>
        </w:rPr>
      </w:pPr>
      <w:r>
        <w:t>2023</w:t>
      </w:r>
    </w:p>
    <w:p w14:paraId="00000016" w14:textId="77777777" w:rsidR="00455B08" w:rsidRDefault="00000000">
      <w:pPr>
        <w:jc w:val="center"/>
      </w:pPr>
      <w:r>
        <w:br w:type="page"/>
      </w:r>
    </w:p>
    <w:tbl>
      <w:tblPr>
        <w:tblStyle w:val="a5"/>
        <w:tblW w:w="940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455B08" w14:paraId="1260A7D6" w14:textId="77777777">
        <w:trPr>
          <w:trHeight w:val="397"/>
          <w:jc w:val="center"/>
        </w:trPr>
        <w:tc>
          <w:tcPr>
            <w:tcW w:w="2351" w:type="dxa"/>
            <w:tcBorders>
              <w:top w:val="single" w:sz="12" w:space="0" w:color="538135"/>
              <w:bottom w:val="single" w:sz="12" w:space="0" w:color="538135"/>
            </w:tcBorders>
            <w:vAlign w:val="center"/>
          </w:tcPr>
          <w:p w14:paraId="00000017" w14:textId="77777777" w:rsidR="00455B08" w:rsidRDefault="00000000">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00000018" w14:textId="77777777" w:rsidR="00455B08" w:rsidRDefault="00000000">
            <w:pPr>
              <w:spacing w:before="60" w:after="60" w:line="276" w:lineRule="auto"/>
              <w:jc w:val="center"/>
            </w:pPr>
            <w:r>
              <w:t>(Sara Durango Ceballos</w:t>
            </w:r>
            <w:sdt>
              <w:sdtPr>
                <w:tag w:val="goog_rdk_0"/>
                <w:id w:val="82963262"/>
              </w:sdtPr>
              <w:sdtContent>
                <w:commentRangeStart w:id="4"/>
              </w:sdtContent>
            </w:sdt>
            <w:r>
              <w:t xml:space="preserve"> &amp; Cristian Camilo Caballero Ayala, </w:t>
            </w:r>
            <w:commentRangeEnd w:id="4"/>
            <w:r>
              <w:commentReference w:id="4"/>
            </w:r>
            <w:r>
              <w:t>2023),</w:t>
            </w:r>
          </w:p>
        </w:tc>
      </w:tr>
      <w:tr w:rsidR="00455B08" w14:paraId="778E8F88" w14:textId="77777777">
        <w:trPr>
          <w:trHeight w:val="983"/>
          <w:jc w:val="center"/>
        </w:trPr>
        <w:tc>
          <w:tcPr>
            <w:tcW w:w="2351" w:type="dxa"/>
            <w:tcBorders>
              <w:top w:val="single" w:sz="12" w:space="0" w:color="538135"/>
              <w:bottom w:val="single" w:sz="12" w:space="0" w:color="538135"/>
            </w:tcBorders>
            <w:vAlign w:val="center"/>
          </w:tcPr>
          <w:p w14:paraId="00000019" w14:textId="77777777" w:rsidR="00455B08" w:rsidRDefault="00000000">
            <w:pPr>
              <w:spacing w:before="60"/>
              <w:jc w:val="center"/>
              <w:rPr>
                <w:b/>
              </w:rPr>
            </w:pPr>
            <w:r>
              <w:rPr>
                <w:b/>
              </w:rPr>
              <w:t>Referencia</w:t>
            </w:r>
          </w:p>
          <w:p w14:paraId="0000001A" w14:textId="77777777" w:rsidR="00455B08" w:rsidRDefault="00455B08">
            <w:pPr>
              <w:jc w:val="center"/>
            </w:pPr>
          </w:p>
          <w:p w14:paraId="0000001B" w14:textId="77777777" w:rsidR="00455B08" w:rsidRDefault="00000000">
            <w:pPr>
              <w:jc w:val="center"/>
            </w:pPr>
            <w:r>
              <w:rPr>
                <w:b/>
              </w:rPr>
              <w:t>Estilo APA 7 (2020)</w:t>
            </w:r>
          </w:p>
        </w:tc>
        <w:tc>
          <w:tcPr>
            <w:tcW w:w="7053" w:type="dxa"/>
            <w:tcBorders>
              <w:top w:val="single" w:sz="12" w:space="0" w:color="538135"/>
              <w:bottom w:val="single" w:sz="12" w:space="0" w:color="538135"/>
            </w:tcBorders>
          </w:tcPr>
          <w:p w14:paraId="0000001C" w14:textId="77777777" w:rsidR="00455B08" w:rsidRDefault="00000000">
            <w:pPr>
              <w:spacing w:before="60" w:after="60" w:line="276" w:lineRule="auto"/>
              <w:ind w:left="709" w:hanging="709"/>
            </w:pPr>
            <w:sdt>
              <w:sdtPr>
                <w:tag w:val="goog_rdk_1"/>
                <w:id w:val="1109787610"/>
              </w:sdtPr>
              <w:sdtContent>
                <w:commentRangeStart w:id="5"/>
              </w:sdtContent>
            </w:sdt>
            <w:r>
              <w:t xml:space="preserve">Durango Ceballos, S., &amp; Caballero Ayala, C. C. </w:t>
            </w:r>
            <w:commentRangeEnd w:id="5"/>
            <w:r>
              <w:commentReference w:id="5"/>
            </w:r>
            <w:r>
              <w:t xml:space="preserve">(2023). </w:t>
            </w:r>
            <w:r>
              <w:rPr>
                <w:i/>
              </w:rPr>
              <w:t>Título del trabajo</w:t>
            </w:r>
            <w:r>
              <w:t xml:space="preserve"> </w:t>
            </w:r>
            <w:proofErr w:type="spellStart"/>
            <w:r>
              <w:t>Trabajo</w:t>
            </w:r>
            <w:proofErr w:type="spellEnd"/>
            <w:r>
              <w:t xml:space="preserve"> de grado especialización]. Universidad de Antioquia, Medellín, Colombia.</w:t>
            </w:r>
          </w:p>
        </w:tc>
      </w:tr>
    </w:tbl>
    <w:p w14:paraId="0000001D" w14:textId="77777777" w:rsidR="00455B08" w:rsidRDefault="00000000">
      <w:pPr>
        <w:jc w:val="left"/>
        <w:rPr>
          <w:b/>
        </w:rPr>
      </w:pPr>
      <w:r>
        <w:rPr>
          <w:b/>
          <w:noProof/>
        </w:rPr>
        <w:drawing>
          <wp:inline distT="0" distB="0" distL="0" distR="0" wp14:anchorId="53EE7332" wp14:editId="7DC62C90">
            <wp:extent cx="803637" cy="303715"/>
            <wp:effectExtent l="0" t="0" r="0" b="0"/>
            <wp:docPr id="3970416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6A883A1" wp14:editId="79CE7FF1">
            <wp:extent cx="750563" cy="261288"/>
            <wp:effectExtent l="0" t="0" r="0" b="0"/>
            <wp:docPr id="397041611" name="image7.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7.png" descr="Creative Commons en periodismo: qué es y cómo usarlo"/>
                    <pic:cNvPicPr preferRelativeResize="0"/>
                  </pic:nvPicPr>
                  <pic:blipFill>
                    <a:blip r:embed="rId13"/>
                    <a:srcRect t="9349" r="2980" b="7722"/>
                    <a:stretch>
                      <a:fillRect/>
                    </a:stretch>
                  </pic:blipFill>
                  <pic:spPr>
                    <a:xfrm>
                      <a:off x="0" y="0"/>
                      <a:ext cx="750563" cy="261288"/>
                    </a:xfrm>
                    <a:prstGeom prst="rect">
                      <a:avLst/>
                    </a:prstGeom>
                    <a:ln/>
                  </pic:spPr>
                </pic:pic>
              </a:graphicData>
            </a:graphic>
          </wp:inline>
        </w:drawing>
      </w:r>
    </w:p>
    <w:p w14:paraId="0000001E" w14:textId="77777777" w:rsidR="00455B08" w:rsidRDefault="00455B08">
      <w:pPr>
        <w:rPr>
          <w:sz w:val="20"/>
          <w:szCs w:val="20"/>
        </w:rPr>
      </w:pPr>
      <w:bookmarkStart w:id="6" w:name="_heading=h.2et92p0" w:colFirst="0" w:colLast="0"/>
      <w:bookmarkEnd w:id="6"/>
    </w:p>
    <w:p w14:paraId="0000001F" w14:textId="77777777" w:rsidR="00455B08" w:rsidRDefault="00455B08">
      <w:pPr>
        <w:rPr>
          <w:sz w:val="20"/>
          <w:szCs w:val="20"/>
        </w:rPr>
      </w:pPr>
      <w:bookmarkStart w:id="7" w:name="_heading=h.tyjcwt" w:colFirst="0" w:colLast="0"/>
      <w:bookmarkEnd w:id="7"/>
    </w:p>
    <w:p w14:paraId="00000020" w14:textId="77777777" w:rsidR="00455B08" w:rsidRDefault="00000000">
      <w:pPr>
        <w:spacing w:before="120" w:after="120" w:line="276" w:lineRule="auto"/>
        <w:jc w:val="left"/>
        <w:rPr>
          <w:sz w:val="20"/>
          <w:szCs w:val="20"/>
        </w:rPr>
      </w:pPr>
      <w:bookmarkStart w:id="8" w:name="_heading=h.3dy6vkm" w:colFirst="0" w:colLast="0"/>
      <w:bookmarkEnd w:id="8"/>
      <w:r>
        <w:rPr>
          <w:sz w:val="20"/>
          <w:szCs w:val="20"/>
        </w:rPr>
        <w:t xml:space="preserve">Especialización en Analítica y Ciencia de Datos, </w:t>
      </w:r>
      <w:sdt>
        <w:sdtPr>
          <w:tag w:val="goog_rdk_2"/>
          <w:id w:val="1716155323"/>
        </w:sdtPr>
        <w:sdtContent>
          <w:commentRangeStart w:id="9"/>
        </w:sdtContent>
      </w:sdt>
      <w:r>
        <w:rPr>
          <w:sz w:val="20"/>
          <w:szCs w:val="20"/>
        </w:rPr>
        <w:t>Cohorte</w:t>
      </w:r>
      <w:r>
        <w:rPr>
          <w:b/>
          <w:sz w:val="20"/>
          <w:szCs w:val="20"/>
        </w:rPr>
        <w:t xml:space="preserve"> </w:t>
      </w:r>
      <w:r>
        <w:rPr>
          <w:sz w:val="20"/>
          <w:szCs w:val="20"/>
        </w:rPr>
        <w:t xml:space="preserve">VI. </w:t>
      </w:r>
      <w:commentRangeEnd w:id="9"/>
      <w:r>
        <w:commentReference w:id="9"/>
      </w:r>
    </w:p>
    <w:p w14:paraId="00000021" w14:textId="77777777" w:rsidR="00455B08" w:rsidRDefault="00000000">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00000022" w14:textId="77777777" w:rsidR="00455B08" w:rsidRDefault="00455B08">
      <w:pPr>
        <w:spacing w:before="120" w:after="120" w:line="276" w:lineRule="auto"/>
        <w:jc w:val="left"/>
        <w:rPr>
          <w:sz w:val="20"/>
          <w:szCs w:val="20"/>
        </w:rPr>
      </w:pPr>
    </w:p>
    <w:p w14:paraId="00000023" w14:textId="77777777" w:rsidR="00455B08" w:rsidRDefault="00455B08">
      <w:pPr>
        <w:spacing w:before="120" w:after="120" w:line="276" w:lineRule="auto"/>
        <w:jc w:val="left"/>
        <w:rPr>
          <w:sz w:val="20"/>
          <w:szCs w:val="20"/>
        </w:rPr>
      </w:pPr>
    </w:p>
    <w:p w14:paraId="00000024" w14:textId="77777777" w:rsidR="00455B08" w:rsidRDefault="00455B08">
      <w:pPr>
        <w:spacing w:line="276" w:lineRule="auto"/>
        <w:jc w:val="left"/>
        <w:rPr>
          <w:sz w:val="20"/>
          <w:szCs w:val="20"/>
        </w:rPr>
      </w:pPr>
    </w:p>
    <w:p w14:paraId="00000025" w14:textId="77777777" w:rsidR="00455B08" w:rsidRDefault="00455B08">
      <w:pPr>
        <w:rPr>
          <w:sz w:val="20"/>
          <w:szCs w:val="20"/>
        </w:rPr>
      </w:pPr>
      <w:bookmarkStart w:id="10" w:name="_heading=h.1t3h5sf" w:colFirst="0" w:colLast="0"/>
      <w:bookmarkEnd w:id="10"/>
    </w:p>
    <w:tbl>
      <w:tblPr>
        <w:tblStyle w:val="a6"/>
        <w:tblW w:w="46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455B08" w14:paraId="3CD874ED" w14:textId="77777777">
        <w:tc>
          <w:tcPr>
            <w:tcW w:w="2410" w:type="dxa"/>
            <w:vAlign w:val="center"/>
          </w:tcPr>
          <w:p w14:paraId="00000026" w14:textId="77777777" w:rsidR="00455B08" w:rsidRDefault="00000000">
            <w:r>
              <w:rPr>
                <w:noProof/>
              </w:rPr>
              <w:drawing>
                <wp:inline distT="0" distB="0" distL="0" distR="0" wp14:anchorId="020F3332" wp14:editId="1C2BB558">
                  <wp:extent cx="1254906" cy="452526"/>
                  <wp:effectExtent l="0" t="0" r="0" b="0"/>
                  <wp:docPr id="3970416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54906" cy="452526"/>
                          </a:xfrm>
                          <a:prstGeom prst="rect">
                            <a:avLst/>
                          </a:prstGeom>
                          <a:ln/>
                        </pic:spPr>
                      </pic:pic>
                    </a:graphicData>
                  </a:graphic>
                </wp:inline>
              </w:drawing>
            </w:r>
          </w:p>
        </w:tc>
        <w:tc>
          <w:tcPr>
            <w:tcW w:w="2268" w:type="dxa"/>
            <w:vAlign w:val="center"/>
          </w:tcPr>
          <w:p w14:paraId="00000027" w14:textId="77777777" w:rsidR="00455B08" w:rsidRDefault="00000000">
            <w:r>
              <w:rPr>
                <w:noProof/>
              </w:rPr>
              <w:drawing>
                <wp:inline distT="0" distB="0" distL="0" distR="0" wp14:anchorId="53D8C2F1" wp14:editId="3DBB7D74">
                  <wp:extent cx="1249544" cy="458044"/>
                  <wp:effectExtent l="0" t="0" r="0" b="0"/>
                  <wp:docPr id="397041613"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15"/>
                          <a:srcRect l="13612" t="26359" r="13866" b="26900"/>
                          <a:stretch>
                            <a:fillRect/>
                          </a:stretch>
                        </pic:blipFill>
                        <pic:spPr>
                          <a:xfrm>
                            <a:off x="0" y="0"/>
                            <a:ext cx="1249544" cy="458044"/>
                          </a:xfrm>
                          <a:prstGeom prst="rect">
                            <a:avLst/>
                          </a:prstGeom>
                          <a:ln/>
                        </pic:spPr>
                      </pic:pic>
                    </a:graphicData>
                  </a:graphic>
                </wp:inline>
              </w:drawing>
            </w:r>
          </w:p>
        </w:tc>
      </w:tr>
    </w:tbl>
    <w:p w14:paraId="00000028" w14:textId="77777777" w:rsidR="00455B08" w:rsidRDefault="00000000">
      <w:pPr>
        <w:spacing w:before="120" w:after="120" w:line="240" w:lineRule="auto"/>
        <w:jc w:val="left"/>
        <w:rPr>
          <w:sz w:val="20"/>
          <w:szCs w:val="20"/>
        </w:rPr>
      </w:pPr>
      <w:bookmarkStart w:id="11" w:name="_heading=h.4d34og8" w:colFirst="0" w:colLast="0"/>
      <w:bookmarkEnd w:id="11"/>
      <w:r>
        <w:rPr>
          <w:sz w:val="20"/>
          <w:szCs w:val="20"/>
        </w:rPr>
        <w:t>Centro de Documentación Ingeniería (CENDOI)</w:t>
      </w:r>
    </w:p>
    <w:p w14:paraId="00000029" w14:textId="77777777" w:rsidR="00455B08" w:rsidRDefault="00455B08">
      <w:pPr>
        <w:spacing w:before="120" w:after="120" w:line="240" w:lineRule="auto"/>
        <w:rPr>
          <w:b/>
          <w:sz w:val="20"/>
          <w:szCs w:val="20"/>
        </w:rPr>
      </w:pPr>
    </w:p>
    <w:p w14:paraId="0000002A" w14:textId="77777777" w:rsidR="00455B08" w:rsidRDefault="00000000">
      <w:pPr>
        <w:spacing w:before="120" w:after="120" w:line="240" w:lineRule="auto"/>
        <w:rPr>
          <w:sz w:val="20"/>
          <w:szCs w:val="20"/>
        </w:rPr>
      </w:pPr>
      <w:r>
        <w:rPr>
          <w:b/>
          <w:sz w:val="20"/>
          <w:szCs w:val="20"/>
        </w:rPr>
        <w:t>Repositorio Institucional:</w:t>
      </w:r>
      <w:r>
        <w:rPr>
          <w:sz w:val="20"/>
          <w:szCs w:val="20"/>
        </w:rPr>
        <w:t xml:space="preserve"> http://bibliotecadigital.udea.edu.co</w:t>
      </w:r>
    </w:p>
    <w:p w14:paraId="0000002B" w14:textId="77777777" w:rsidR="00455B08" w:rsidRDefault="00455B08">
      <w:pPr>
        <w:rPr>
          <w:sz w:val="20"/>
          <w:szCs w:val="20"/>
        </w:rPr>
      </w:pPr>
    </w:p>
    <w:p w14:paraId="0000002C" w14:textId="77777777" w:rsidR="00455B08" w:rsidRDefault="00000000">
      <w:pPr>
        <w:rPr>
          <w:sz w:val="20"/>
          <w:szCs w:val="20"/>
        </w:rPr>
      </w:pPr>
      <w:r>
        <w:rPr>
          <w:sz w:val="20"/>
          <w:szCs w:val="20"/>
        </w:rPr>
        <w:t>Universidad de Antioquia - www.udea.edu.co</w:t>
      </w:r>
    </w:p>
    <w:p w14:paraId="0000002D" w14:textId="77777777" w:rsidR="00455B08" w:rsidRDefault="00000000">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0000002E" w14:textId="77777777" w:rsidR="00455B08" w:rsidRDefault="00000000">
      <w:pPr>
        <w:spacing w:line="240" w:lineRule="auto"/>
        <w:jc w:val="left"/>
        <w:rPr>
          <w:sz w:val="20"/>
          <w:szCs w:val="20"/>
        </w:rPr>
      </w:pPr>
      <w:r>
        <w:rPr>
          <w:sz w:val="20"/>
          <w:szCs w:val="20"/>
        </w:rPr>
        <w:t>Decano: Julio Cesar Saldarriaga Molina</w:t>
      </w:r>
    </w:p>
    <w:p w14:paraId="0000002F" w14:textId="77777777" w:rsidR="00455B08" w:rsidRDefault="00000000">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00000030" w14:textId="77777777" w:rsidR="00455B08" w:rsidRDefault="00455B08">
      <w:pPr>
        <w:spacing w:line="276" w:lineRule="auto"/>
        <w:rPr>
          <w:sz w:val="20"/>
          <w:szCs w:val="20"/>
        </w:rPr>
      </w:pPr>
    </w:p>
    <w:p w14:paraId="00000031" w14:textId="77777777" w:rsidR="00455B08" w:rsidRDefault="00000000">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00000032" w14:textId="77777777" w:rsidR="00455B08" w:rsidRDefault="00000000">
      <w:pPr>
        <w:spacing w:after="160" w:line="259" w:lineRule="auto"/>
        <w:jc w:val="left"/>
        <w:rPr>
          <w:b/>
        </w:rPr>
      </w:pPr>
      <w:r>
        <w:br w:type="page"/>
      </w:r>
    </w:p>
    <w:sdt>
      <w:sdtPr>
        <w:tag w:val="goog_rdk_7"/>
        <w:id w:val="-1840851233"/>
      </w:sdtPr>
      <w:sdtContent>
        <w:p w14:paraId="00000033" w14:textId="00FA24BD" w:rsidR="00455B08" w:rsidRDefault="00000000">
          <w:pPr>
            <w:jc w:val="center"/>
            <w:rPr>
              <w:del w:id="12" w:author="Author" w:date="2023-10-27T23:34:00Z"/>
              <w:b/>
              <w:sz w:val="20"/>
              <w:szCs w:val="20"/>
            </w:rPr>
          </w:pPr>
          <w:sdt>
            <w:sdtPr>
              <w:tag w:val="goog_rdk_4"/>
              <w:id w:val="831877798"/>
            </w:sdtPr>
            <w:sdtContent>
              <w:sdt>
                <w:sdtPr>
                  <w:tag w:val="goog_rdk_5"/>
                  <w:id w:val="-1374384624"/>
                </w:sdtPr>
                <w:sdtContent/>
              </w:sdt>
              <w:customXmlDelRangeStart w:id="13" w:author="Author" w:date="2023-10-27T23:34:00Z"/>
              <w:sdt>
                <w:sdtPr>
                  <w:tag w:val="goog_rdk_6"/>
                  <w:id w:val="1311527099"/>
                </w:sdtPr>
                <w:sdtContent>
                  <w:customXmlDelRangeEnd w:id="13"/>
                  <w:customXmlDelRangeStart w:id="14" w:author="Author" w:date="2023-10-27T23:34:00Z"/>
                </w:sdtContent>
              </w:sdt>
              <w:customXmlDelRangeEnd w:id="14"/>
            </w:sdtContent>
          </w:sdt>
        </w:p>
      </w:sdtContent>
    </w:sdt>
    <w:p w14:paraId="00000034" w14:textId="77777777" w:rsidR="00455B08" w:rsidRDefault="00455B08">
      <w:pPr>
        <w:jc w:val="center"/>
        <w:rPr>
          <w:b/>
          <w:sz w:val="20"/>
          <w:szCs w:val="20"/>
        </w:rPr>
      </w:pPr>
    </w:p>
    <w:p w14:paraId="00000035" w14:textId="77777777" w:rsidR="00455B08" w:rsidRDefault="00455B08">
      <w:pPr>
        <w:pBdr>
          <w:top w:val="nil"/>
          <w:left w:val="nil"/>
          <w:bottom w:val="nil"/>
          <w:right w:val="nil"/>
          <w:between w:val="nil"/>
        </w:pBdr>
        <w:spacing w:line="480" w:lineRule="auto"/>
        <w:ind w:left="360"/>
        <w:jc w:val="left"/>
        <w:rPr>
          <w:color w:val="000000"/>
          <w:sz w:val="20"/>
          <w:szCs w:val="20"/>
        </w:rPr>
      </w:pPr>
    </w:p>
    <w:p w14:paraId="00000036" w14:textId="77777777" w:rsidR="00455B08" w:rsidRDefault="00000000">
      <w:pPr>
        <w:jc w:val="center"/>
      </w:pPr>
      <w:r>
        <w:rPr>
          <w:b/>
        </w:rPr>
        <w:t>Dedicatoria</w:t>
      </w:r>
    </w:p>
    <w:p w14:paraId="00000037" w14:textId="77777777" w:rsidR="00455B08" w:rsidRDefault="00455B08">
      <w:pPr>
        <w:jc w:val="center"/>
      </w:pPr>
    </w:p>
    <w:p w14:paraId="00000038" w14:textId="77777777" w:rsidR="00455B08" w:rsidRDefault="00000000">
      <w:pPr>
        <w:tabs>
          <w:tab w:val="center" w:pos="4702"/>
          <w:tab w:val="right" w:pos="9404"/>
        </w:tabs>
        <w:jc w:val="left"/>
      </w:pPr>
      <w:r>
        <w:tab/>
        <w:t>A nuestras familias por el apoyo recibido</w:t>
      </w:r>
      <w:r>
        <w:tab/>
      </w:r>
    </w:p>
    <w:p w14:paraId="00000039" w14:textId="77777777" w:rsidR="00455B08" w:rsidRDefault="00000000">
      <w:r>
        <w:tab/>
      </w:r>
    </w:p>
    <w:p w14:paraId="0000003A" w14:textId="77777777" w:rsidR="00455B08" w:rsidRDefault="00455B08"/>
    <w:p w14:paraId="0000003B" w14:textId="77777777" w:rsidR="00455B08" w:rsidRDefault="00000000">
      <w:pPr>
        <w:tabs>
          <w:tab w:val="left" w:pos="7305"/>
        </w:tabs>
      </w:pPr>
      <w:r>
        <w:tab/>
      </w:r>
    </w:p>
    <w:p w14:paraId="0000003C" w14:textId="77777777" w:rsidR="00455B08" w:rsidRDefault="00455B08"/>
    <w:p w14:paraId="0000003D" w14:textId="77777777" w:rsidR="00455B08" w:rsidRDefault="00455B08"/>
    <w:p w14:paraId="0000003E" w14:textId="77777777" w:rsidR="00455B08" w:rsidRDefault="00455B08"/>
    <w:p w14:paraId="0000003F" w14:textId="77777777" w:rsidR="00455B08" w:rsidRDefault="00455B08"/>
    <w:p w14:paraId="00000040" w14:textId="77777777" w:rsidR="00455B08" w:rsidRDefault="00455B08"/>
    <w:p w14:paraId="00000041" w14:textId="77777777" w:rsidR="00455B08" w:rsidRDefault="00455B08"/>
    <w:p w14:paraId="00000042" w14:textId="77777777" w:rsidR="00455B08" w:rsidRDefault="00455B08"/>
    <w:p w14:paraId="00000043" w14:textId="77777777" w:rsidR="00455B08" w:rsidRDefault="00000000">
      <w:pPr>
        <w:jc w:val="center"/>
      </w:pPr>
      <w:r>
        <w:rPr>
          <w:b/>
        </w:rPr>
        <w:t>Agradecimientos</w:t>
      </w:r>
    </w:p>
    <w:p w14:paraId="00000044" w14:textId="77777777" w:rsidR="00455B08" w:rsidRDefault="00455B08">
      <w:pPr>
        <w:jc w:val="center"/>
      </w:pPr>
    </w:p>
    <w:p w14:paraId="00000045" w14:textId="77777777" w:rsidR="00455B08" w:rsidRDefault="00000000">
      <w:pPr>
        <w:jc w:val="center"/>
      </w:pPr>
      <w:r>
        <w:t>A los profesores que nos formaron durante esta especialización</w:t>
      </w:r>
    </w:p>
    <w:p w14:paraId="00000046" w14:textId="77777777" w:rsidR="00455B08" w:rsidRDefault="00455B08"/>
    <w:p w14:paraId="00000047" w14:textId="77777777" w:rsidR="00455B08" w:rsidRDefault="00000000">
      <w:r>
        <w:tab/>
      </w:r>
    </w:p>
    <w:p w14:paraId="00000048" w14:textId="77777777" w:rsidR="00455B08" w:rsidRDefault="00455B08"/>
    <w:p w14:paraId="00000049" w14:textId="77777777" w:rsidR="00455B08" w:rsidRDefault="00455B08"/>
    <w:p w14:paraId="0000004A" w14:textId="77777777" w:rsidR="00455B08" w:rsidRDefault="00455B08"/>
    <w:p w14:paraId="0000004B" w14:textId="77777777" w:rsidR="00455B08" w:rsidRDefault="00000000">
      <w:pPr>
        <w:spacing w:after="160" w:line="259" w:lineRule="auto"/>
        <w:jc w:val="left"/>
      </w:pPr>
      <w:r>
        <w:br w:type="page"/>
      </w:r>
    </w:p>
    <w:p w14:paraId="0000004C" w14:textId="77777777" w:rsidR="00455B08" w:rsidRDefault="00000000">
      <w:pPr>
        <w:jc w:val="center"/>
        <w:rPr>
          <w:b/>
        </w:rPr>
      </w:pPr>
      <w:r>
        <w:rPr>
          <w:b/>
        </w:rPr>
        <w:lastRenderedPageBreak/>
        <w:t>Tabla de contenido</w:t>
      </w:r>
    </w:p>
    <w:p w14:paraId="0000004D" w14:textId="77777777" w:rsidR="00455B08" w:rsidRDefault="00455B08">
      <w:pPr>
        <w:spacing w:after="160" w:line="259" w:lineRule="auto"/>
        <w:jc w:val="left"/>
      </w:pPr>
    </w:p>
    <w:sdt>
      <w:sdtPr>
        <w:id w:val="-1648346718"/>
        <w:docPartObj>
          <w:docPartGallery w:val="Table of Contents"/>
          <w:docPartUnique/>
        </w:docPartObj>
      </w:sdtPr>
      <w:sdtContent>
        <w:p w14:paraId="0000004E"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hyperlink w:anchor="_heading=h.3rdcrjn">
            <w:r>
              <w:rPr>
                <w:color w:val="000000"/>
              </w:rPr>
              <w:t>Resumen</w:t>
            </w:r>
            <w:r>
              <w:rPr>
                <w:color w:val="000000"/>
              </w:rPr>
              <w:tab/>
              <w:t>9</w:t>
            </w:r>
          </w:hyperlink>
        </w:p>
        <w:p w14:paraId="0000004F"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26in1rg">
            <w:r>
              <w:rPr>
                <w:color w:val="000000"/>
              </w:rPr>
              <w:t>Abstract</w:t>
            </w:r>
            <w:r>
              <w:rPr>
                <w:color w:val="000000"/>
              </w:rPr>
              <w:tab/>
              <w:t>10</w:t>
            </w:r>
          </w:hyperlink>
        </w:p>
        <w:p w14:paraId="00000050"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35nkun2">
            <w:r>
              <w:rPr>
                <w:color w:val="000000"/>
              </w:rPr>
              <w:t>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Descripción del problema</w:t>
          </w:r>
          <w:r>
            <w:rPr>
              <w:color w:val="000000"/>
            </w:rPr>
            <w:tab/>
            <w:t>11</w:t>
          </w:r>
          <w:hyperlink w:anchor="_heading=h.35nkun2" w:history="1"/>
        </w:p>
        <w:p w14:paraId="00000051"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1ksv4uv">
            <w:r>
              <w:rPr>
                <w:color w:val="000000"/>
              </w:rPr>
              <w:t>1.1.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Problema de negocio</w:t>
          </w:r>
          <w:r>
            <w:rPr>
              <w:color w:val="000000"/>
            </w:rPr>
            <w:tab/>
            <w:t>11</w:t>
          </w:r>
          <w:hyperlink w:anchor="_heading=h.1ksv4uv" w:history="1"/>
        </w:p>
        <w:p w14:paraId="00000052"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44sinio">
            <w:r>
              <w:rPr>
                <w:color w:val="000000"/>
              </w:rPr>
              <w:t>1.2.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Aproximación desde la analítica de datos</w:t>
          </w:r>
          <w:r>
            <w:rPr>
              <w:color w:val="000000"/>
            </w:rPr>
            <w:tab/>
            <w:t>11</w:t>
          </w:r>
          <w:hyperlink w:anchor="_heading=h.44sinio" w:history="1"/>
        </w:p>
        <w:p w14:paraId="00000053"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z337ya">
            <w:r>
              <w:rPr>
                <w:color w:val="000000"/>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Origen de los datos</w:t>
          </w:r>
          <w:r>
            <w:rPr>
              <w:color w:val="000000"/>
            </w:rPr>
            <w:tab/>
            <w:t>11</w:t>
          </w:r>
          <w:hyperlink w:anchor="_heading=h.z337ya" w:history="1"/>
        </w:p>
        <w:p w14:paraId="00000054"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3j2qqm3">
            <w:r>
              <w:rPr>
                <w:color w:val="000000"/>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Métricas de desempeño</w:t>
          </w:r>
          <w:r>
            <w:rPr>
              <w:color w:val="000000"/>
            </w:rPr>
            <w:tab/>
            <w:t>11</w:t>
          </w:r>
          <w:hyperlink w:anchor="_heading=h.3j2qqm3" w:history="1"/>
        </w:p>
        <w:p w14:paraId="00000055"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4i7ojhp">
            <w:r>
              <w:rPr>
                <w:color w:val="000000"/>
              </w:rPr>
              <w:t>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Objetivos</w:t>
          </w:r>
          <w:r>
            <w:rPr>
              <w:color w:val="000000"/>
            </w:rPr>
            <w:tab/>
            <w:t>12</w:t>
          </w:r>
          <w:hyperlink w:anchor="_heading=h.4i7ojhp" w:history="1"/>
        </w:p>
        <w:p w14:paraId="00000056"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2xcytpi">
            <w:r>
              <w:rPr>
                <w:color w:val="000000"/>
              </w:rPr>
              <w:t>2.1.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Objetivo general</w:t>
          </w:r>
          <w:r>
            <w:rPr>
              <w:color w:val="000000"/>
            </w:rPr>
            <w:tab/>
            <w:t>12</w:t>
          </w:r>
          <w:hyperlink w:anchor="_heading=h.2xcytpi" w:history="1"/>
        </w:p>
        <w:p w14:paraId="00000057"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3whwml4">
            <w:r>
              <w:rPr>
                <w:color w:val="000000"/>
              </w:rPr>
              <w:t>2.2.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Objetivos específicos</w:t>
          </w:r>
          <w:r>
            <w:rPr>
              <w:color w:val="000000"/>
            </w:rPr>
            <w:tab/>
            <w:t>12</w:t>
          </w:r>
          <w:hyperlink w:anchor="_heading=h.3whwml4" w:history="1"/>
        </w:p>
        <w:p w14:paraId="00000058"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2bn6wsx">
            <w:r>
              <w:rPr>
                <w:color w:val="000000"/>
              </w:rPr>
              <w:t>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Datos</w:t>
          </w:r>
          <w:r>
            <w:rPr>
              <w:color w:val="000000"/>
            </w:rPr>
            <w:tab/>
            <w:t>13</w:t>
          </w:r>
          <w:hyperlink w:anchor="_heading=h.2bn6wsx" w:history="1"/>
        </w:p>
        <w:p w14:paraId="00000059"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qsh70q">
            <w:r>
              <w:rPr>
                <w:color w:val="000000"/>
              </w:rPr>
              <w:t>3.1.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Datos originales</w:t>
          </w:r>
          <w:r>
            <w:rPr>
              <w:color w:val="000000"/>
            </w:rPr>
            <w:tab/>
            <w:t>13</w:t>
          </w:r>
          <w:hyperlink w:anchor="_heading=h.qsh70q" w:history="1"/>
        </w:p>
        <w:p w14:paraId="0000005A"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3as4poj">
            <w:r>
              <w:rPr>
                <w:color w:val="000000"/>
              </w:rPr>
              <w:t>3.2.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t>Datasets</w:t>
          </w:r>
          <w:r>
            <w:rPr>
              <w:color w:val="000000"/>
            </w:rPr>
            <w:tab/>
            <w:t>13</w:t>
          </w:r>
          <w:hyperlink w:anchor="_heading=h.3as4poj" w:history="1"/>
        </w:p>
        <w:p w14:paraId="0000005B"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1pxezwc">
            <w:r>
              <w:rPr>
                <w:color w:val="000000"/>
              </w:rPr>
              <w:t>3.3.</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Analítica descriptiva</w:t>
          </w:r>
          <w:r>
            <w:rPr>
              <w:color w:val="000000"/>
            </w:rPr>
            <w:tab/>
            <w:t>13</w:t>
          </w:r>
          <w:hyperlink w:anchor="_heading=h.1pxezwc" w:history="1"/>
        </w:p>
        <w:p w14:paraId="0000005C"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49x2ik5">
            <w:r>
              <w:rPr>
                <w:color w:val="000000"/>
              </w:rPr>
              <w:t>4.</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Proceso de analítica</w:t>
          </w:r>
          <w:r>
            <w:rPr>
              <w:color w:val="000000"/>
            </w:rPr>
            <w:tab/>
            <w:t>14</w:t>
          </w:r>
          <w:hyperlink w:anchor="_heading=h.49x2ik5" w:history="1"/>
        </w:p>
        <w:p w14:paraId="0000005D"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2p2csry">
            <w:r>
              <w:rPr>
                <w:color w:val="000000"/>
              </w:rPr>
              <w:t>4.1.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Pipeline principal</w:t>
          </w:r>
          <w:r>
            <w:rPr>
              <w:color w:val="000000"/>
            </w:rPr>
            <w:tab/>
            <w:t>14</w:t>
          </w:r>
          <w:hyperlink w:anchor="_heading=h.2p2csry" w:history="1"/>
        </w:p>
        <w:p w14:paraId="0000005E"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147n2zr">
            <w:r>
              <w:rPr>
                <w:color w:val="000000"/>
              </w:rPr>
              <w:t>4.2.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Preprocesamiento</w:t>
          </w:r>
          <w:r>
            <w:rPr>
              <w:color w:val="000000"/>
            </w:rPr>
            <w:tab/>
            <w:t>14</w:t>
          </w:r>
          <w:hyperlink w:anchor="_heading=h.147n2zr" w:history="1"/>
        </w:p>
        <w:p w14:paraId="0000005F"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3o7alnk">
            <w:r>
              <w:rPr>
                <w:color w:val="000000"/>
              </w:rPr>
              <w:t>4.3.</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Modelos</w:t>
          </w:r>
          <w:r>
            <w:rPr>
              <w:color w:val="000000"/>
            </w:rPr>
            <w:tab/>
            <w:t>14</w:t>
          </w:r>
          <w:hyperlink w:anchor="_heading=h.3o7alnk" w:history="1"/>
        </w:p>
        <w:p w14:paraId="00000060"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23ckvvd">
            <w:r>
              <w:rPr>
                <w:color w:val="000000"/>
              </w:rPr>
              <w:t>4.4.</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Métricas</w:t>
          </w:r>
          <w:r>
            <w:rPr>
              <w:color w:val="000000"/>
            </w:rPr>
            <w:tab/>
            <w:t>14</w:t>
          </w:r>
          <w:hyperlink w:anchor="_heading=h.23ckvvd" w:history="1"/>
        </w:p>
        <w:p w14:paraId="00000061"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ihv636">
            <w:r>
              <w:rPr>
                <w:color w:val="000000"/>
              </w:rPr>
              <w:t>5.</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Metodología</w:t>
          </w:r>
          <w:r>
            <w:rPr>
              <w:color w:val="000000"/>
            </w:rPr>
            <w:tab/>
            <w:t>15</w:t>
          </w:r>
          <w:hyperlink w:anchor="_heading=h.ihv636" w:history="1"/>
        </w:p>
        <w:p w14:paraId="00000062"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lastRenderedPageBreak/>
            <w:fldChar w:fldCharType="end"/>
          </w:r>
          <w:hyperlink w:anchor="_heading=h.32hioqz">
            <w:r>
              <w:rPr>
                <w:color w:val="000000"/>
              </w:rPr>
              <w:t>5.1.</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Baseline</w:t>
          </w:r>
          <w:r>
            <w:rPr>
              <w:color w:val="000000"/>
            </w:rPr>
            <w:tab/>
            <w:t>15</w:t>
          </w:r>
          <w:hyperlink w:anchor="_heading=h.32hioqz" w:history="1"/>
        </w:p>
        <w:p w14:paraId="00000063"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1hmsyys">
            <w:r>
              <w:rPr>
                <w:color w:val="000000"/>
              </w:rPr>
              <w:t>5.2.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Validación</w:t>
          </w:r>
          <w:r>
            <w:rPr>
              <w:color w:val="000000"/>
            </w:rPr>
            <w:tab/>
            <w:t>15</w:t>
          </w:r>
          <w:hyperlink w:anchor="_heading=h.1hmsyys" w:history="1"/>
        </w:p>
        <w:p w14:paraId="00000064"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41mghml">
            <w:r>
              <w:rPr>
                <w:color w:val="000000"/>
              </w:rPr>
              <w:t>5.3.</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color w:val="000000"/>
            </w:rPr>
            <w:t>Iteraciones y evolución</w:t>
          </w:r>
          <w:r>
            <w:rPr>
              <w:color w:val="000000"/>
            </w:rPr>
            <w:tab/>
            <w:t>15</w:t>
          </w:r>
          <w:hyperlink w:anchor="_heading=h.41mghml" w:history="1"/>
        </w:p>
        <w:p w14:paraId="00000065"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2grqrue">
            <w:r>
              <w:rPr>
                <w:color w:val="000000"/>
              </w:rPr>
              <w:t>5.4 Herramientas</w:t>
            </w:r>
            <w:r>
              <w:rPr>
                <w:color w:val="000000"/>
              </w:rPr>
              <w:tab/>
              <w:t>15</w:t>
            </w:r>
          </w:hyperlink>
        </w:p>
        <w:p w14:paraId="00000066"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vx1227">
            <w:r>
              <w:rPr>
                <w:color w:val="000000"/>
              </w:rPr>
              <w:t>6.</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Resultados y discusión</w:t>
          </w:r>
          <w:r>
            <w:rPr>
              <w:color w:val="000000"/>
            </w:rPr>
            <w:tab/>
            <w:t>16</w:t>
          </w:r>
          <w:hyperlink w:anchor="_heading=h.vx1227" w:history="1"/>
        </w:p>
        <w:p w14:paraId="00000067"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3fwokq0">
            <w:r>
              <w:rPr>
                <w:color w:val="000000"/>
              </w:rPr>
              <w:t>6.1.</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Métricas</w:t>
          </w:r>
          <w:r>
            <w:rPr>
              <w:color w:val="000000"/>
            </w:rPr>
            <w:tab/>
            <w:t>16</w:t>
          </w:r>
          <w:hyperlink w:anchor="_heading=h.3fwokq0" w:history="1"/>
        </w:p>
        <w:p w14:paraId="00000068"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1v1yuxt">
            <w:r>
              <w:rPr>
                <w:color w:val="000000"/>
              </w:rPr>
              <w:t>6.2.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rPr>
            <w:t>Evaluación cualitativa</w:t>
          </w:r>
          <w:r>
            <w:rPr>
              <w:color w:val="000000"/>
            </w:rPr>
            <w:tab/>
            <w:t>16</w:t>
          </w:r>
          <w:hyperlink w:anchor="_heading=h.1v1yuxt" w:history="1"/>
        </w:p>
        <w:p w14:paraId="00000069" w14:textId="77777777" w:rsidR="00455B08"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r>
            <w:fldChar w:fldCharType="end"/>
          </w:r>
          <w:hyperlink w:anchor="_heading=h.4f1mdlm">
            <w:r>
              <w:rPr>
                <w:color w:val="000000"/>
              </w:rPr>
              <w:t>6.3.</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Consideraciones de producción</w:t>
          </w:r>
          <w:r>
            <w:rPr>
              <w:color w:val="000000"/>
            </w:rPr>
            <w:tab/>
            <w:t>16</w:t>
          </w:r>
          <w:hyperlink w:anchor="_heading=h.4f1mdlm" w:history="1"/>
        </w:p>
        <w:p w14:paraId="0000006A"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kgcv8k">
            <w:r>
              <w:rPr>
                <w:color w:val="000000"/>
              </w:rPr>
              <w:t>7.</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color w:val="000000"/>
            </w:rPr>
            <w:t>Conclusiones</w:t>
          </w:r>
          <w:r>
            <w:rPr>
              <w:color w:val="000000"/>
            </w:rPr>
            <w:tab/>
            <w:t>20</w:t>
          </w:r>
          <w:hyperlink w:anchor="_heading=h.kgcv8k" w:history="1"/>
        </w:p>
        <w:p w14:paraId="0000006B" w14:textId="77777777" w:rsidR="00455B08" w:rsidRDefault="00000000">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r>
            <w:fldChar w:fldCharType="end"/>
          </w:r>
          <w:hyperlink w:anchor="_heading=h.34g0dwd">
            <w:r>
              <w:rPr>
                <w:color w:val="000000"/>
              </w:rPr>
              <w:t>8.</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color w:val="000000"/>
            </w:rPr>
            <w:t>Recomendaciones</w:t>
          </w:r>
          <w:r>
            <w:rPr>
              <w:color w:val="000000"/>
            </w:rPr>
            <w:tab/>
            <w:t>21</w:t>
          </w:r>
          <w:hyperlink w:anchor="_heading=h.34g0dwd" w:history="1"/>
        </w:p>
        <w:p w14:paraId="0000006C"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end"/>
          </w:r>
          <w:hyperlink w:anchor="_heading=h.1jlao46">
            <w:r>
              <w:rPr>
                <w:color w:val="000000"/>
              </w:rPr>
              <w:t>Referencias</w:t>
            </w:r>
            <w:r>
              <w:rPr>
                <w:color w:val="000000"/>
              </w:rPr>
              <w:tab/>
              <w:t>22</w:t>
            </w:r>
          </w:hyperlink>
        </w:p>
        <w:p w14:paraId="0000006D"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43ky6rz">
            <w:r>
              <w:rPr>
                <w:color w:val="000000"/>
              </w:rPr>
              <w:t>Anexos</w:t>
            </w:r>
            <w:r>
              <w:rPr>
                <w:color w:val="000000"/>
              </w:rPr>
              <w:tab/>
              <w:t>23</w:t>
            </w:r>
          </w:hyperlink>
        </w:p>
        <w:p w14:paraId="0000006E"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xvir7l">
            <w:r>
              <w:rPr>
                <w:color w:val="000000"/>
              </w:rPr>
              <w:t>Anexo 1. Autoarchivo en Repositorio y documentos de interés</w:t>
            </w:r>
            <w:r>
              <w:rPr>
                <w:color w:val="000000"/>
              </w:rPr>
              <w:tab/>
              <w:t>24</w:t>
            </w:r>
          </w:hyperlink>
        </w:p>
        <w:p w14:paraId="0000006F"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1baon6m">
            <w:r>
              <w:rPr>
                <w:color w:val="000000"/>
              </w:rPr>
              <w:t xml:space="preserve">Anexo 2. Gestor de citas y referencias de Microsoft Word </w:t>
            </w:r>
          </w:hyperlink>
          <w:hyperlink w:anchor="_heading=h.1baon6m">
            <w:r>
              <w:rPr>
                <w:noProof/>
                <w:color w:val="000000"/>
              </w:rPr>
              <w:drawing>
                <wp:inline distT="0" distB="0" distL="0" distR="0" wp14:anchorId="5CC8A62D" wp14:editId="189C00CA">
                  <wp:extent cx="246450" cy="229153"/>
                  <wp:effectExtent l="0" t="0" r="0" b="0"/>
                  <wp:docPr id="397041615" name="image3.png" descr="Microsoft Word - Wikipedia"/>
                  <wp:cNvGraphicFramePr/>
                  <a:graphic xmlns:a="http://schemas.openxmlformats.org/drawingml/2006/main">
                    <a:graphicData uri="http://schemas.openxmlformats.org/drawingml/2006/picture">
                      <pic:pic xmlns:pic="http://schemas.openxmlformats.org/drawingml/2006/picture">
                        <pic:nvPicPr>
                          <pic:cNvPr id="0" name="image3.png" descr="Microsoft Word - Wikipedia"/>
                          <pic:cNvPicPr preferRelativeResize="0"/>
                        </pic:nvPicPr>
                        <pic:blipFill>
                          <a:blip r:embed="rId16"/>
                          <a:srcRect/>
                          <a:stretch>
                            <a:fillRect/>
                          </a:stretch>
                        </pic:blipFill>
                        <pic:spPr>
                          <a:xfrm>
                            <a:off x="0" y="0"/>
                            <a:ext cx="246450" cy="229153"/>
                          </a:xfrm>
                          <a:prstGeom prst="rect">
                            <a:avLst/>
                          </a:prstGeom>
                          <a:ln/>
                        </pic:spPr>
                      </pic:pic>
                    </a:graphicData>
                  </a:graphic>
                </wp:inline>
              </w:drawing>
            </w:r>
          </w:hyperlink>
          <w:hyperlink w:anchor="_heading=h.1baon6m">
            <w:r>
              <w:rPr>
                <w:color w:val="000000"/>
              </w:rPr>
              <w:tab/>
              <w:t>25</w:t>
            </w:r>
          </w:hyperlink>
        </w:p>
        <w:p w14:paraId="00000070"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3vac5uf">
            <w:r>
              <w:rPr>
                <w:color w:val="000000"/>
              </w:rPr>
              <w:t>Anexo 3. Citas y referencias de material legal (leyes, decretos, sentencias, etc.)</w:t>
            </w:r>
            <w:r>
              <w:rPr>
                <w:color w:val="000000"/>
              </w:rPr>
              <w:tab/>
              <w:t>27</w:t>
            </w:r>
          </w:hyperlink>
        </w:p>
        <w:p w14:paraId="00000071"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2afmg28">
            <w:r>
              <w:rPr>
                <w:color w:val="000000"/>
              </w:rPr>
              <w:t>Anexo 4. Ortografía y gramática</w:t>
            </w:r>
            <w:r>
              <w:rPr>
                <w:color w:val="000000"/>
              </w:rPr>
              <w:tab/>
              <w:t>30</w:t>
            </w:r>
          </w:hyperlink>
        </w:p>
        <w:p w14:paraId="00000072"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pkwqa1">
            <w:r>
              <w:rPr>
                <w:color w:val="000000"/>
              </w:rPr>
              <w:t>Anexo 5. Buscar, reemplazar y eliminar espacios (o palabras)</w:t>
            </w:r>
            <w:r>
              <w:rPr>
                <w:color w:val="000000"/>
              </w:rPr>
              <w:tab/>
              <w:t>32</w:t>
            </w:r>
          </w:hyperlink>
        </w:p>
        <w:p w14:paraId="00000073"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39kk8xu">
            <w:r>
              <w:rPr>
                <w:color w:val="000000"/>
              </w:rPr>
              <w:t>Anexo 6. Atajos de teclado útiles en Microsoft Word</w:t>
            </w:r>
            <w:r>
              <w:rPr>
                <w:color w:val="000000"/>
              </w:rPr>
              <w:tab/>
              <w:t>33</w:t>
            </w:r>
          </w:hyperlink>
        </w:p>
        <w:p w14:paraId="00000074"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1opuj5n">
            <w:r>
              <w:rPr>
                <w:color w:val="000000"/>
              </w:rPr>
              <w:t>Anexo 7. Sinónimos y antónimos</w:t>
            </w:r>
            <w:r>
              <w:rPr>
                <w:color w:val="000000"/>
              </w:rPr>
              <w:tab/>
              <w:t>34</w:t>
            </w:r>
          </w:hyperlink>
        </w:p>
        <w:p w14:paraId="00000075"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48pi1tg">
            <w:r>
              <w:rPr>
                <w:color w:val="000000"/>
              </w:rPr>
              <w:t>Anexo 8. Copiar y pegar sin formato</w:t>
            </w:r>
            <w:r>
              <w:rPr>
                <w:color w:val="000000"/>
              </w:rPr>
              <w:tab/>
              <w:t>35</w:t>
            </w:r>
          </w:hyperlink>
        </w:p>
        <w:p w14:paraId="00000076"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2nusc19">
            <w:r>
              <w:rPr>
                <w:color w:val="000000"/>
              </w:rPr>
              <w:t>Anexo 9. Comparar dos documentos</w:t>
            </w:r>
            <w:r>
              <w:rPr>
                <w:color w:val="000000"/>
              </w:rPr>
              <w:tab/>
              <w:t>36</w:t>
            </w:r>
          </w:hyperlink>
        </w:p>
        <w:p w14:paraId="00000077"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1302m92">
            <w:r>
              <w:rPr>
                <w:color w:val="000000"/>
              </w:rPr>
              <w:t>Anexo 10. Control de cambios</w:t>
            </w:r>
            <w:r>
              <w:rPr>
                <w:color w:val="000000"/>
              </w:rPr>
              <w:tab/>
              <w:t>37</w:t>
            </w:r>
          </w:hyperlink>
        </w:p>
        <w:p w14:paraId="00000078"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3mzq4wv">
            <w:r>
              <w:rPr>
                <w:color w:val="000000"/>
              </w:rPr>
              <w:t>Anexo 11. Insertar salto de página</w:t>
            </w:r>
            <w:r>
              <w:rPr>
                <w:color w:val="000000"/>
              </w:rPr>
              <w:tab/>
              <w:t>39</w:t>
            </w:r>
          </w:hyperlink>
        </w:p>
        <w:p w14:paraId="00000079" w14:textId="77777777" w:rsidR="00455B08" w:rsidRDefault="00000000">
          <w:pPr>
            <w:pBdr>
              <w:top w:val="nil"/>
              <w:left w:val="nil"/>
              <w:bottom w:val="nil"/>
              <w:right w:val="nil"/>
              <w:between w:val="nil"/>
            </w:pBdr>
            <w:tabs>
              <w:tab w:val="right" w:pos="9394"/>
            </w:tabs>
            <w:spacing w:before="240" w:after="240" w:line="240" w:lineRule="auto"/>
            <w:ind w:left="238"/>
            <w:jc w:val="left"/>
            <w:rPr>
              <w:rFonts w:ascii="Calibri" w:eastAsia="Calibri" w:hAnsi="Calibri" w:cs="Calibri"/>
              <w:color w:val="000000"/>
              <w:sz w:val="22"/>
              <w:szCs w:val="22"/>
            </w:rPr>
          </w:pPr>
          <w:hyperlink w:anchor="_heading=h.2250f4o">
            <w:r>
              <w:rPr>
                <w:color w:val="000000"/>
              </w:rPr>
              <w:t>Anexo 12. Recortar y abreviar direcciones web largas</w:t>
            </w:r>
            <w:r>
              <w:rPr>
                <w:color w:val="000000"/>
              </w:rPr>
              <w:tab/>
              <w:t>40</w:t>
            </w:r>
          </w:hyperlink>
        </w:p>
        <w:p w14:paraId="0000007A" w14:textId="77777777" w:rsidR="00455B08" w:rsidRDefault="00000000">
          <w:r>
            <w:fldChar w:fldCharType="end"/>
          </w:r>
        </w:p>
      </w:sdtContent>
    </w:sdt>
    <w:p w14:paraId="0000007B" w14:textId="77777777" w:rsidR="00455B08" w:rsidRDefault="00000000">
      <w:pPr>
        <w:jc w:val="center"/>
        <w:rPr>
          <w:b/>
        </w:rPr>
      </w:pPr>
      <w:r>
        <w:t xml:space="preserve"> </w:t>
      </w:r>
      <w:r>
        <w:br w:type="page"/>
      </w:r>
    </w:p>
    <w:p w14:paraId="0000007C" w14:textId="77777777" w:rsidR="00455B08" w:rsidRDefault="00000000">
      <w:pPr>
        <w:jc w:val="center"/>
        <w:rPr>
          <w:b/>
        </w:rPr>
      </w:pPr>
      <w:r>
        <w:rPr>
          <w:b/>
        </w:rPr>
        <w:lastRenderedPageBreak/>
        <w:t>Lista de tablas</w:t>
      </w:r>
    </w:p>
    <w:p w14:paraId="0000007D" w14:textId="77777777" w:rsidR="00455B08" w:rsidRDefault="00455B08"/>
    <w:sdt>
      <w:sdtPr>
        <w:id w:val="1009340895"/>
        <w:docPartObj>
          <w:docPartGallery w:val="Table of Contents"/>
          <w:docPartUnique/>
        </w:docPartObj>
      </w:sdtPr>
      <w:sdtContent>
        <w:p w14:paraId="0000007E"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u6wntf">
            <w:r>
              <w:rPr>
                <w:b/>
                <w:color w:val="000000"/>
              </w:rPr>
              <w:t>Tabla 1</w:t>
            </w:r>
          </w:hyperlink>
          <w:r>
            <w:t>. Descripción de las variables, base de datos cruda</w:t>
          </w:r>
          <w:hyperlink w:anchor="_heading=h.2u6wntf">
            <w:r>
              <w:rPr>
                <w:color w:val="000000"/>
              </w:rPr>
              <w:tab/>
              <w:t>1</w:t>
            </w:r>
          </w:hyperlink>
          <w:r>
            <w:rPr>
              <w:rFonts w:ascii="Calibri" w:eastAsia="Calibri" w:hAnsi="Calibri" w:cs="Calibri"/>
              <w:sz w:val="22"/>
              <w:szCs w:val="22"/>
            </w:rPr>
            <w:t>7</w:t>
          </w:r>
        </w:p>
        <w:p w14:paraId="0000007F" w14:textId="77777777" w:rsidR="00455B08" w:rsidRDefault="00000000">
          <w:pPr>
            <w:pBdr>
              <w:top w:val="nil"/>
              <w:left w:val="nil"/>
              <w:bottom w:val="nil"/>
              <w:right w:val="nil"/>
              <w:between w:val="nil"/>
            </w:pBdr>
            <w:tabs>
              <w:tab w:val="right" w:pos="9394"/>
            </w:tabs>
            <w:spacing w:before="240" w:after="240" w:line="240" w:lineRule="auto"/>
            <w:jc w:val="left"/>
          </w:pPr>
          <w:hyperlink w:anchor="_heading=h.3tbugp1">
            <w:r>
              <w:rPr>
                <w:color w:val="000000"/>
              </w:rPr>
              <w:tab/>
            </w:r>
          </w:hyperlink>
          <w:r>
            <w:fldChar w:fldCharType="end"/>
          </w:r>
        </w:p>
      </w:sdtContent>
    </w:sdt>
    <w:p w14:paraId="00000080" w14:textId="77777777" w:rsidR="00455B08" w:rsidRDefault="00000000">
      <w:pPr>
        <w:spacing w:after="160" w:line="259" w:lineRule="auto"/>
        <w:jc w:val="left"/>
      </w:pPr>
      <w:r>
        <w:br w:type="page"/>
      </w:r>
    </w:p>
    <w:p w14:paraId="00000081" w14:textId="77777777" w:rsidR="00455B08" w:rsidRDefault="00000000">
      <w:pPr>
        <w:jc w:val="center"/>
        <w:rPr>
          <w:b/>
        </w:rPr>
      </w:pPr>
      <w:r>
        <w:rPr>
          <w:b/>
        </w:rPr>
        <w:lastRenderedPageBreak/>
        <w:t>Lista de figuras</w:t>
      </w:r>
    </w:p>
    <w:p w14:paraId="00000082" w14:textId="77777777" w:rsidR="00455B08" w:rsidRDefault="00455B08"/>
    <w:sdt>
      <w:sdtPr>
        <w:id w:val="572086980"/>
        <w:docPartObj>
          <w:docPartGallery w:val="Table of Contents"/>
          <w:docPartUnique/>
        </w:docPartObj>
      </w:sdtPr>
      <w:sdtContent>
        <w:p w14:paraId="00000083" w14:textId="77777777" w:rsidR="00455B08" w:rsidRDefault="00000000">
          <w:pPr>
            <w:pBdr>
              <w:top w:val="nil"/>
              <w:left w:val="nil"/>
              <w:bottom w:val="nil"/>
              <w:right w:val="nil"/>
              <w:between w:val="nil"/>
            </w:pBdr>
            <w:tabs>
              <w:tab w:val="right" w:pos="9394"/>
            </w:tabs>
            <w:spacing w:before="240" w:after="240" w:line="276"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r0uhxc">
            <w:r>
              <w:rPr>
                <w:b/>
                <w:color w:val="000000"/>
              </w:rPr>
              <w:t>Figura 1</w:t>
            </w:r>
          </w:hyperlink>
          <w:hyperlink w:anchor="_heading=h.2r0uhxc">
            <w:r>
              <w:rPr>
                <w:color w:val="000000"/>
              </w:rPr>
              <w:t xml:space="preserve"> Portada Normas APA séptima edición 2020 en inglés</w:t>
            </w:r>
            <w:r>
              <w:rPr>
                <w:color w:val="000000"/>
              </w:rPr>
              <w:tab/>
            </w:r>
          </w:hyperlink>
        </w:p>
        <w:p w14:paraId="00000084" w14:textId="77777777" w:rsidR="00455B08" w:rsidRDefault="00000000">
          <w:pPr>
            <w:pBdr>
              <w:top w:val="nil"/>
              <w:left w:val="nil"/>
              <w:bottom w:val="nil"/>
              <w:right w:val="nil"/>
              <w:between w:val="nil"/>
            </w:pBdr>
            <w:tabs>
              <w:tab w:val="right" w:pos="9394"/>
            </w:tabs>
            <w:spacing w:before="240" w:after="240" w:line="276" w:lineRule="auto"/>
            <w:jc w:val="left"/>
          </w:pPr>
          <w:hyperlink w:anchor="_heading=h.1664s55">
            <w:r>
              <w:rPr>
                <w:b/>
                <w:color w:val="000000"/>
              </w:rPr>
              <w:t>Figura 2</w:t>
            </w:r>
          </w:hyperlink>
          <w:hyperlink w:anchor="_heading=h.1664s55">
            <w:r>
              <w:rPr>
                <w:color w:val="000000"/>
              </w:rPr>
              <w:t xml:space="preserve"> Logo Universidad de Antioquia</w:t>
            </w:r>
          </w:hyperlink>
        </w:p>
        <w:p w14:paraId="00000085" w14:textId="77777777" w:rsidR="00455B08" w:rsidRDefault="00000000">
          <w:pPr>
            <w:pBdr>
              <w:top w:val="nil"/>
              <w:left w:val="nil"/>
              <w:bottom w:val="nil"/>
              <w:right w:val="nil"/>
              <w:between w:val="nil"/>
            </w:pBdr>
            <w:tabs>
              <w:tab w:val="right" w:pos="9394"/>
            </w:tabs>
            <w:spacing w:before="240" w:after="240" w:line="276" w:lineRule="auto"/>
            <w:jc w:val="left"/>
          </w:pPr>
          <w:r>
            <w:rPr>
              <w:b/>
            </w:rPr>
            <w:t>Figura 3</w:t>
          </w:r>
          <w:r>
            <w:t xml:space="preserve"> Tipos de datos asociados a las variables del dataset                                                       21</w:t>
          </w:r>
        </w:p>
        <w:p w14:paraId="00000086" w14:textId="77777777" w:rsidR="00455B08" w:rsidRDefault="00000000">
          <w:pPr>
            <w:pStyle w:val="Ttulo1"/>
            <w:spacing w:line="276" w:lineRule="auto"/>
            <w:jc w:val="left"/>
            <w:rPr>
              <w:b w:val="0"/>
            </w:rPr>
          </w:pPr>
          <w:bookmarkStart w:id="15" w:name="_heading=h.p935nqtxz1qj" w:colFirst="0" w:colLast="0"/>
          <w:bookmarkEnd w:id="15"/>
          <w:r>
            <w:t>Figura 4.</w:t>
          </w:r>
          <w:r>
            <w:rPr>
              <w:b w:val="0"/>
            </w:rPr>
            <w:t xml:space="preserve"> Distribución de variables numéricas                                                                              22</w:t>
          </w:r>
        </w:p>
        <w:p w14:paraId="00000087" w14:textId="77777777" w:rsidR="00455B08" w:rsidRDefault="00000000">
          <w:pPr>
            <w:spacing w:line="276" w:lineRule="auto"/>
            <w:jc w:val="left"/>
          </w:pPr>
          <w:r>
            <w:rPr>
              <w:b/>
            </w:rPr>
            <w:t>Figura 5.</w:t>
          </w:r>
          <w:r>
            <w:t xml:space="preserve"> Correlación entre variables numéricas                                                                           22</w:t>
          </w:r>
        </w:p>
        <w:p w14:paraId="00000088" w14:textId="77777777" w:rsidR="00455B08" w:rsidRDefault="00000000">
          <w:pPr>
            <w:spacing w:line="276" w:lineRule="auto"/>
            <w:jc w:val="left"/>
          </w:pPr>
          <w:r>
            <w:rPr>
              <w:b/>
            </w:rPr>
            <w:t>Figura 6.</w:t>
          </w:r>
          <w:r>
            <w:t xml:space="preserve"> Ranking de Artistas en Playlist de Spotify                                                                     23</w:t>
          </w:r>
        </w:p>
        <w:p w14:paraId="00000089" w14:textId="77777777" w:rsidR="00455B08" w:rsidRDefault="00000000">
          <w:pPr>
            <w:spacing w:after="160" w:line="276" w:lineRule="auto"/>
            <w:jc w:val="left"/>
          </w:pPr>
          <w:r>
            <w:rPr>
              <w:b/>
            </w:rPr>
            <w:t>Figura 7</w:t>
          </w:r>
          <w:r>
            <w:t>. Top de Álbumes en Playlist de Spotify                                                                          23</w:t>
          </w:r>
        </w:p>
        <w:p w14:paraId="0000008A" w14:textId="77777777" w:rsidR="00455B08"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664s55">
            <w:r>
              <w:rPr>
                <w:color w:val="000000"/>
              </w:rPr>
              <w:tab/>
            </w:r>
          </w:hyperlink>
        </w:p>
        <w:p w14:paraId="0000008B" w14:textId="77777777" w:rsidR="00455B08" w:rsidRDefault="00000000">
          <w:r>
            <w:fldChar w:fldCharType="end"/>
          </w:r>
        </w:p>
      </w:sdtContent>
    </w:sdt>
    <w:p w14:paraId="0000008C" w14:textId="77777777" w:rsidR="00455B08" w:rsidRDefault="00455B08">
      <w:pPr>
        <w:pBdr>
          <w:top w:val="nil"/>
          <w:left w:val="nil"/>
          <w:bottom w:val="nil"/>
          <w:right w:val="nil"/>
          <w:between w:val="nil"/>
        </w:pBdr>
        <w:ind w:firstLine="680"/>
        <w:rPr>
          <w:color w:val="000000"/>
        </w:rPr>
      </w:pPr>
    </w:p>
    <w:p w14:paraId="0000008D" w14:textId="77777777" w:rsidR="00455B08" w:rsidRDefault="00455B08"/>
    <w:p w14:paraId="0000008E" w14:textId="77777777" w:rsidR="00455B08" w:rsidRDefault="00455B08"/>
    <w:p w14:paraId="0000008F" w14:textId="77777777" w:rsidR="00455B08" w:rsidRDefault="00000000">
      <w:pPr>
        <w:spacing w:after="160" w:line="259" w:lineRule="auto"/>
        <w:jc w:val="left"/>
      </w:pPr>
      <w:r>
        <w:br w:type="page"/>
      </w:r>
    </w:p>
    <w:p w14:paraId="00000090" w14:textId="77777777" w:rsidR="00455B08" w:rsidRDefault="00000000">
      <w:pPr>
        <w:jc w:val="center"/>
        <w:rPr>
          <w:b/>
        </w:rPr>
      </w:pPr>
      <w:bookmarkStart w:id="16" w:name="_heading=h.2s8eyo1" w:colFirst="0" w:colLast="0"/>
      <w:bookmarkEnd w:id="16"/>
      <w:r>
        <w:rPr>
          <w:b/>
        </w:rPr>
        <w:lastRenderedPageBreak/>
        <w:t>Siglas, acrónimos y abreviaturas</w:t>
      </w:r>
    </w:p>
    <w:p w14:paraId="00000091" w14:textId="77777777" w:rsidR="00455B08" w:rsidRDefault="00455B08"/>
    <w:p w14:paraId="00000092" w14:textId="77777777" w:rsidR="00455B08" w:rsidRDefault="00000000">
      <w:r>
        <w:rPr>
          <w:b/>
        </w:rPr>
        <w:t>APA</w:t>
      </w:r>
      <w:r>
        <w:tab/>
      </w:r>
      <w:r>
        <w:tab/>
      </w:r>
      <w:r>
        <w:tab/>
        <w:t xml:space="preserve">American </w:t>
      </w:r>
      <w:proofErr w:type="spellStart"/>
      <w:r>
        <w:t>Psychological</w:t>
      </w:r>
      <w:proofErr w:type="spellEnd"/>
      <w:r>
        <w:t xml:space="preserve"> </w:t>
      </w:r>
      <w:proofErr w:type="spellStart"/>
      <w:r>
        <w:t>Association</w:t>
      </w:r>
      <w:proofErr w:type="spellEnd"/>
    </w:p>
    <w:p w14:paraId="00000093" w14:textId="77777777" w:rsidR="00455B08" w:rsidRPr="006A7F3F" w:rsidRDefault="00000000">
      <w:pPr>
        <w:rPr>
          <w:lang w:val="en-US"/>
        </w:rPr>
      </w:pPr>
      <w:proofErr w:type="spellStart"/>
      <w:r w:rsidRPr="006A7F3F">
        <w:rPr>
          <w:b/>
          <w:lang w:val="en-US"/>
        </w:rPr>
        <w:t>Cms</w:t>
      </w:r>
      <w:proofErr w:type="spellEnd"/>
      <w:r w:rsidRPr="006A7F3F">
        <w:rPr>
          <w:b/>
          <w:lang w:val="en-US"/>
        </w:rPr>
        <w:t>.</w:t>
      </w:r>
      <w:r w:rsidRPr="006A7F3F">
        <w:rPr>
          <w:lang w:val="en-US"/>
        </w:rPr>
        <w:tab/>
      </w:r>
      <w:r w:rsidRPr="006A7F3F">
        <w:rPr>
          <w:lang w:val="en-US"/>
        </w:rPr>
        <w:tab/>
      </w:r>
      <w:r w:rsidRPr="006A7F3F">
        <w:rPr>
          <w:lang w:val="en-US"/>
        </w:rPr>
        <w:tab/>
      </w:r>
      <w:proofErr w:type="spellStart"/>
      <w:r w:rsidRPr="006A7F3F">
        <w:rPr>
          <w:lang w:val="en-US"/>
        </w:rPr>
        <w:t>Centímetros</w:t>
      </w:r>
      <w:proofErr w:type="spellEnd"/>
    </w:p>
    <w:p w14:paraId="00000094" w14:textId="77777777" w:rsidR="00455B08" w:rsidRPr="006A7F3F" w:rsidRDefault="00000000">
      <w:pPr>
        <w:rPr>
          <w:lang w:val="en-US"/>
        </w:rPr>
      </w:pPr>
      <w:r w:rsidRPr="006A7F3F">
        <w:rPr>
          <w:b/>
          <w:lang w:val="en-US"/>
        </w:rPr>
        <w:t>ERIC</w:t>
      </w:r>
      <w:r w:rsidRPr="006A7F3F">
        <w:rPr>
          <w:lang w:val="en-US"/>
        </w:rPr>
        <w:tab/>
      </w:r>
      <w:r w:rsidRPr="006A7F3F">
        <w:rPr>
          <w:lang w:val="en-US"/>
        </w:rPr>
        <w:tab/>
      </w:r>
      <w:r w:rsidRPr="006A7F3F">
        <w:rPr>
          <w:lang w:val="en-US"/>
        </w:rPr>
        <w:tab/>
        <w:t>Education Resources Information Center</w:t>
      </w:r>
    </w:p>
    <w:p w14:paraId="00000095" w14:textId="77777777" w:rsidR="00455B08" w:rsidRPr="006A7F3F" w:rsidRDefault="00000000">
      <w:pPr>
        <w:rPr>
          <w:lang w:val="en-US"/>
        </w:rPr>
      </w:pPr>
      <w:r w:rsidRPr="006A7F3F">
        <w:rPr>
          <w:b/>
          <w:lang w:val="en-US"/>
        </w:rPr>
        <w:t>Esp.</w:t>
      </w:r>
      <w:r w:rsidRPr="006A7F3F">
        <w:rPr>
          <w:lang w:val="en-US"/>
        </w:rPr>
        <w:tab/>
      </w:r>
      <w:r w:rsidRPr="006A7F3F">
        <w:rPr>
          <w:lang w:val="en-US"/>
        </w:rPr>
        <w:tab/>
      </w:r>
      <w:r w:rsidRPr="006A7F3F">
        <w:rPr>
          <w:lang w:val="en-US"/>
        </w:rPr>
        <w:tab/>
      </w:r>
      <w:proofErr w:type="spellStart"/>
      <w:r w:rsidRPr="006A7F3F">
        <w:rPr>
          <w:lang w:val="en-US"/>
        </w:rPr>
        <w:t>Especialista</w:t>
      </w:r>
      <w:proofErr w:type="spellEnd"/>
    </w:p>
    <w:p w14:paraId="00000096" w14:textId="77777777" w:rsidR="00455B08" w:rsidRPr="006A7F3F" w:rsidRDefault="00000000">
      <w:pPr>
        <w:rPr>
          <w:lang w:val="en-US"/>
        </w:rPr>
      </w:pPr>
      <w:r w:rsidRPr="006A7F3F">
        <w:rPr>
          <w:b/>
          <w:lang w:val="en-US"/>
        </w:rPr>
        <w:t>MP</w:t>
      </w:r>
      <w:r w:rsidRPr="006A7F3F">
        <w:rPr>
          <w:lang w:val="en-US"/>
        </w:rPr>
        <w:tab/>
      </w:r>
      <w:r w:rsidRPr="006A7F3F">
        <w:rPr>
          <w:lang w:val="en-US"/>
        </w:rPr>
        <w:tab/>
      </w:r>
      <w:r w:rsidRPr="006A7F3F">
        <w:rPr>
          <w:lang w:val="en-US"/>
        </w:rPr>
        <w:tab/>
        <w:t>Magistrado Ponente</w:t>
      </w:r>
    </w:p>
    <w:p w14:paraId="00000097" w14:textId="77777777" w:rsidR="00455B08" w:rsidRPr="006A7F3F" w:rsidRDefault="00000000">
      <w:pPr>
        <w:rPr>
          <w:lang w:val="en-US"/>
        </w:rPr>
      </w:pPr>
      <w:r w:rsidRPr="006A7F3F">
        <w:rPr>
          <w:b/>
          <w:lang w:val="en-US"/>
        </w:rPr>
        <w:t>MSc</w:t>
      </w:r>
      <w:r w:rsidRPr="006A7F3F">
        <w:rPr>
          <w:lang w:val="en-US"/>
        </w:rPr>
        <w:tab/>
      </w:r>
      <w:r w:rsidRPr="006A7F3F">
        <w:rPr>
          <w:lang w:val="en-US"/>
        </w:rPr>
        <w:tab/>
      </w:r>
      <w:r w:rsidRPr="006A7F3F">
        <w:rPr>
          <w:lang w:val="en-US"/>
        </w:rPr>
        <w:tab/>
        <w:t>Magister Scientiae</w:t>
      </w:r>
    </w:p>
    <w:p w14:paraId="00000098" w14:textId="77777777" w:rsidR="00455B08" w:rsidRPr="006A7F3F" w:rsidRDefault="00000000">
      <w:pPr>
        <w:rPr>
          <w:lang w:val="en-US"/>
        </w:rPr>
      </w:pPr>
      <w:proofErr w:type="spellStart"/>
      <w:r w:rsidRPr="006A7F3F">
        <w:rPr>
          <w:b/>
          <w:lang w:val="en-US"/>
        </w:rPr>
        <w:t>Párr</w:t>
      </w:r>
      <w:proofErr w:type="spellEnd"/>
      <w:r w:rsidRPr="006A7F3F">
        <w:rPr>
          <w:b/>
          <w:lang w:val="en-US"/>
        </w:rPr>
        <w:t>.</w:t>
      </w:r>
      <w:r w:rsidRPr="006A7F3F">
        <w:rPr>
          <w:lang w:val="en-US"/>
        </w:rPr>
        <w:tab/>
      </w:r>
      <w:r w:rsidRPr="006A7F3F">
        <w:rPr>
          <w:lang w:val="en-US"/>
        </w:rPr>
        <w:tab/>
      </w:r>
      <w:r w:rsidRPr="006A7F3F">
        <w:rPr>
          <w:lang w:val="en-US"/>
        </w:rPr>
        <w:tab/>
      </w:r>
      <w:proofErr w:type="spellStart"/>
      <w:r w:rsidRPr="006A7F3F">
        <w:rPr>
          <w:lang w:val="en-US"/>
        </w:rPr>
        <w:t>Párrafo</w:t>
      </w:r>
      <w:proofErr w:type="spellEnd"/>
    </w:p>
    <w:p w14:paraId="00000099" w14:textId="77777777" w:rsidR="00455B08" w:rsidRPr="006A7F3F" w:rsidRDefault="00000000">
      <w:pPr>
        <w:rPr>
          <w:lang w:val="en-US"/>
        </w:rPr>
      </w:pPr>
      <w:r w:rsidRPr="006A7F3F">
        <w:rPr>
          <w:b/>
          <w:lang w:val="en-US"/>
        </w:rPr>
        <w:t>PhD</w:t>
      </w:r>
      <w:r w:rsidRPr="006A7F3F">
        <w:rPr>
          <w:lang w:val="en-US"/>
        </w:rPr>
        <w:tab/>
      </w:r>
      <w:r w:rsidRPr="006A7F3F">
        <w:rPr>
          <w:lang w:val="en-US"/>
        </w:rPr>
        <w:tab/>
      </w:r>
      <w:r w:rsidRPr="006A7F3F">
        <w:rPr>
          <w:lang w:val="en-US"/>
        </w:rPr>
        <w:tab/>
      </w:r>
      <w:proofErr w:type="spellStart"/>
      <w:r w:rsidRPr="006A7F3F">
        <w:rPr>
          <w:lang w:val="en-US"/>
        </w:rPr>
        <w:t>Philosophiae</w:t>
      </w:r>
      <w:proofErr w:type="spellEnd"/>
      <w:r w:rsidRPr="006A7F3F">
        <w:rPr>
          <w:lang w:val="en-US"/>
        </w:rPr>
        <w:t xml:space="preserve"> Doctor</w:t>
      </w:r>
    </w:p>
    <w:p w14:paraId="0000009A" w14:textId="77777777" w:rsidR="00455B08" w:rsidRPr="006A7F3F" w:rsidRDefault="00000000">
      <w:pPr>
        <w:rPr>
          <w:lang w:val="en-US"/>
        </w:rPr>
      </w:pPr>
      <w:r w:rsidRPr="006A7F3F">
        <w:rPr>
          <w:b/>
          <w:lang w:val="en-US"/>
        </w:rPr>
        <w:t>PBQ-SF</w:t>
      </w:r>
      <w:r w:rsidRPr="006A7F3F">
        <w:rPr>
          <w:lang w:val="en-US"/>
        </w:rPr>
        <w:t xml:space="preserve"> </w:t>
      </w:r>
      <w:r w:rsidRPr="006A7F3F">
        <w:rPr>
          <w:lang w:val="en-US"/>
        </w:rPr>
        <w:tab/>
      </w:r>
      <w:r w:rsidRPr="006A7F3F">
        <w:rPr>
          <w:lang w:val="en-US"/>
        </w:rPr>
        <w:tab/>
        <w:t>Personality Belief Questionnaire Short Form</w:t>
      </w:r>
    </w:p>
    <w:p w14:paraId="0000009B" w14:textId="77777777" w:rsidR="00455B08" w:rsidRDefault="00000000">
      <w:proofErr w:type="spellStart"/>
      <w:r>
        <w:rPr>
          <w:b/>
        </w:rPr>
        <w:t>PostDoc</w:t>
      </w:r>
      <w:proofErr w:type="spellEnd"/>
      <w:r>
        <w:tab/>
      </w:r>
      <w:r>
        <w:tab/>
      </w:r>
      <w:proofErr w:type="spellStart"/>
      <w:r>
        <w:t>PostDoctor</w:t>
      </w:r>
      <w:proofErr w:type="spellEnd"/>
    </w:p>
    <w:p w14:paraId="0000009C" w14:textId="77777777" w:rsidR="00455B08" w:rsidRDefault="00000000">
      <w:r>
        <w:rPr>
          <w:b/>
        </w:rPr>
        <w:t>UdeA</w:t>
      </w:r>
      <w:r>
        <w:tab/>
      </w:r>
      <w:r>
        <w:tab/>
      </w:r>
      <w:r>
        <w:tab/>
        <w:t>Universidad de Antioquia</w:t>
      </w:r>
    </w:p>
    <w:p w14:paraId="0000009D" w14:textId="77777777" w:rsidR="00455B08" w:rsidRDefault="00455B08"/>
    <w:p w14:paraId="0000009E" w14:textId="77777777" w:rsidR="00455B08" w:rsidRDefault="00455B08"/>
    <w:p w14:paraId="0000009F" w14:textId="77777777" w:rsidR="00455B08" w:rsidRDefault="00455B08"/>
    <w:p w14:paraId="000000A0" w14:textId="77777777" w:rsidR="00455B08" w:rsidRDefault="00455B08"/>
    <w:p w14:paraId="000000A1" w14:textId="77777777" w:rsidR="00455B08" w:rsidRDefault="00455B08"/>
    <w:p w14:paraId="000000A2" w14:textId="77777777" w:rsidR="00455B08" w:rsidRDefault="00455B08"/>
    <w:p w14:paraId="000000A3" w14:textId="77777777" w:rsidR="00455B08" w:rsidRDefault="00455B08"/>
    <w:p w14:paraId="000000A4" w14:textId="77777777" w:rsidR="00455B08" w:rsidRDefault="00455B08"/>
    <w:p w14:paraId="000000A5" w14:textId="77777777" w:rsidR="00455B08" w:rsidRDefault="00455B08"/>
    <w:p w14:paraId="000000A6" w14:textId="77777777" w:rsidR="00455B08" w:rsidRDefault="00455B08"/>
    <w:p w14:paraId="000000A7" w14:textId="77777777" w:rsidR="00455B08" w:rsidRDefault="00455B08"/>
    <w:p w14:paraId="000000A8" w14:textId="77777777" w:rsidR="00455B08" w:rsidRDefault="00455B08"/>
    <w:p w14:paraId="000000A9" w14:textId="77777777" w:rsidR="00455B08" w:rsidRDefault="00000000">
      <w:pPr>
        <w:spacing w:after="160" w:line="259" w:lineRule="auto"/>
        <w:jc w:val="left"/>
        <w:rPr>
          <w:b/>
        </w:rPr>
      </w:pPr>
      <w:bookmarkStart w:id="17" w:name="_heading=h.17dp8vu" w:colFirst="0" w:colLast="0"/>
      <w:bookmarkEnd w:id="17"/>
      <w:r>
        <w:br w:type="page"/>
      </w:r>
    </w:p>
    <w:p w14:paraId="000000AA" w14:textId="77777777" w:rsidR="00455B08" w:rsidRDefault="00000000">
      <w:pPr>
        <w:pStyle w:val="Ttulo1"/>
      </w:pPr>
      <w:bookmarkStart w:id="18" w:name="_heading=h.3rdcrjn" w:colFirst="0" w:colLast="0"/>
      <w:bookmarkEnd w:id="18"/>
      <w:r>
        <w:lastRenderedPageBreak/>
        <w:t>Resumen</w:t>
      </w:r>
    </w:p>
    <w:p w14:paraId="000000AB" w14:textId="77777777" w:rsidR="00455B0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pPr>
      <w:r>
        <w:t xml:space="preserve">La constante evolución de las plataformas digitales, como Spotify, ha generado desafíos en la mejora continua de sus sistemas de recomendación musical. Este problema se ve exacerbado por la diversidad de gustos de los usuarios, los cambios en el estado de ánimo y contexto de éstos, la necesidad de descubrir nueva música y la competencia en la industria del </w:t>
      </w:r>
      <w:proofErr w:type="spellStart"/>
      <w:r>
        <w:t>streaming</w:t>
      </w:r>
      <w:proofErr w:type="spellEnd"/>
      <w:r>
        <w:t>. Con el objetivo de abordar estos desafíos, Spotify ha lanzado el concurso "</w:t>
      </w:r>
      <w:proofErr w:type="spellStart"/>
      <w:r>
        <w:t>The</w:t>
      </w:r>
      <w:proofErr w:type="spellEnd"/>
      <w:r>
        <w:t xml:space="preserve"> Spotify </w:t>
      </w:r>
      <w:proofErr w:type="spellStart"/>
      <w:r>
        <w:t>Million</w:t>
      </w:r>
      <w:proofErr w:type="spellEnd"/>
      <w:r>
        <w:t xml:space="preserve"> </w:t>
      </w:r>
      <w:proofErr w:type="spellStart"/>
      <w:r>
        <w:t>Playlist</w:t>
      </w:r>
      <w:proofErr w:type="spellEnd"/>
      <w:r>
        <w:t xml:space="preserve"> </w:t>
      </w:r>
      <w:proofErr w:type="spellStart"/>
      <w:r>
        <w:t>Dataset</w:t>
      </w:r>
      <w:proofErr w:type="spellEnd"/>
      <w:r>
        <w:t xml:space="preserve"> </w:t>
      </w:r>
      <w:proofErr w:type="spellStart"/>
      <w:r>
        <w:t>Challenge</w:t>
      </w:r>
      <w:proofErr w:type="spellEnd"/>
      <w:r>
        <w:t>", promoviendo la investigación en algoritmos de recomendación para aumentar la retención de usuarios, la satisfacción del cliente y el tiempo de uso en la plataforma.</w:t>
      </w:r>
    </w:p>
    <w:p w14:paraId="000000AC" w14:textId="77777777" w:rsidR="00455B08" w:rsidRDefault="00000000">
      <w:pPr>
        <w:pBdr>
          <w:top w:val="none" w:sz="0" w:space="0" w:color="D9D9E3"/>
          <w:left w:val="none" w:sz="0" w:space="0" w:color="D9D9E3"/>
          <w:bottom w:val="none" w:sz="0" w:space="0" w:color="D9D9E3"/>
          <w:right w:val="none" w:sz="0" w:space="0" w:color="D9D9E3"/>
          <w:between w:val="none" w:sz="0" w:space="0" w:color="D9D9E3"/>
        </w:pBdr>
        <w:spacing w:after="300"/>
      </w:pPr>
      <w:r>
        <w:t>En el marco del concurso, este estudio se apoya en los datos proporcionados por Spotify para desarrollar un modelo predictivo que permita mejorar la continuación automática de listas de reproducción al incluir automáticamente canciones y artistas relacionados a partir de patrones de escucha de los usuarios, teniendo en cuenta variables como la duración de las canciones, el nombre del artista, el álbum musical y los nombres de las listas de reproducción, entre otros; con el propósito de mejorar la personalización y satisfacción del usuario al usar la plataforma.</w:t>
      </w:r>
    </w:p>
    <w:p w14:paraId="000000AD" w14:textId="77777777" w:rsidR="00455B08" w:rsidRDefault="00000000">
      <w:pPr>
        <w:pBdr>
          <w:top w:val="none" w:sz="0" w:space="0" w:color="D9D9E3"/>
          <w:left w:val="none" w:sz="0" w:space="0" w:color="D9D9E3"/>
          <w:bottom w:val="none" w:sz="0" w:space="0" w:color="D9D9E3"/>
          <w:right w:val="none" w:sz="0" w:space="0" w:color="D9D9E3"/>
          <w:between w:val="none" w:sz="0" w:space="0" w:color="D9D9E3"/>
        </w:pBdr>
        <w:spacing w:after="300"/>
      </w:pPr>
      <w:r>
        <w:t xml:space="preserve">Los datos provienen del </w:t>
      </w:r>
      <w:proofErr w:type="spellStart"/>
      <w:r>
        <w:t>dataset</w:t>
      </w:r>
      <w:proofErr w:type="spellEnd"/>
      <w:r>
        <w:t xml:space="preserve"> proporcionado por Spotify para el concurso, el cual comprende más de un millón de listas de reproducción y dos millones de pistas. Para abordar esta problemática, se realizó un análisis exploratorio inicial de los datos, se transformaron y prepararon los datos crudos, y se crearon diferentes modelos de machine </w:t>
      </w:r>
      <w:proofErr w:type="spellStart"/>
      <w:r>
        <w:t>learning</w:t>
      </w:r>
      <w:proofErr w:type="spellEnd"/>
      <w:r>
        <w:t xml:space="preserve">, permitiendo definir cuál de ellos se ajusta mejor a los datos entrenados vs predichos. </w:t>
      </w:r>
    </w:p>
    <w:p w14:paraId="000000AE" w14:textId="77777777" w:rsidR="00455B08" w:rsidRDefault="00000000">
      <w:pPr>
        <w:pBdr>
          <w:top w:val="none" w:sz="0" w:space="0" w:color="D9D9E3"/>
          <w:left w:val="none" w:sz="0" w:space="0" w:color="D9D9E3"/>
          <w:bottom w:val="none" w:sz="0" w:space="0" w:color="D9D9E3"/>
          <w:right w:val="none" w:sz="0" w:space="0" w:color="D9D9E3"/>
          <w:between w:val="none" w:sz="0" w:space="0" w:color="D9D9E3"/>
        </w:pBdr>
        <w:spacing w:after="300"/>
      </w:pPr>
      <w:r>
        <w:t>Este trabajo busca contribuir a la mejora del sistema de recomendación de Spotify, brindando una experiencia más enriquecedora y adaptada a las preferencias individuales de los usuarios.</w:t>
      </w:r>
    </w:p>
    <w:p w14:paraId="000000AF" w14:textId="77777777" w:rsidR="00455B08" w:rsidRDefault="00000000">
      <w:hyperlink r:id="rId17">
        <w:r>
          <w:rPr>
            <w:color w:val="0563C1"/>
            <w:u w:val="single"/>
          </w:rPr>
          <w:t>https://github.com/SaraDurango/spotify_dataset_challenge/tree/main</w:t>
        </w:r>
      </w:hyperlink>
      <w:r>
        <w:t xml:space="preserve"> </w:t>
      </w:r>
    </w:p>
    <w:p w14:paraId="000000B0" w14:textId="77777777" w:rsidR="00455B08" w:rsidRDefault="00455B08">
      <w:pPr>
        <w:rPr>
          <w:b/>
        </w:rPr>
      </w:pPr>
    </w:p>
    <w:p w14:paraId="000000B1" w14:textId="77777777" w:rsidR="00455B08" w:rsidRPr="006A7F3F" w:rsidRDefault="00000000">
      <w:pPr>
        <w:ind w:left="624"/>
        <w:rPr>
          <w:lang w:val="en-US"/>
        </w:rPr>
      </w:pPr>
      <w:r w:rsidRPr="006A7F3F">
        <w:rPr>
          <w:b/>
          <w:i/>
          <w:lang w:val="en-US"/>
        </w:rPr>
        <w:t>Palabras clave</w:t>
      </w:r>
      <w:r w:rsidRPr="006A7F3F">
        <w:rPr>
          <w:b/>
          <w:lang w:val="en-US"/>
        </w:rPr>
        <w:t xml:space="preserve">: Spotify Million Playlist Challenge, </w:t>
      </w:r>
      <w:proofErr w:type="spellStart"/>
      <w:r w:rsidRPr="006A7F3F">
        <w:rPr>
          <w:b/>
          <w:lang w:val="en-US"/>
        </w:rPr>
        <w:t>predicción</w:t>
      </w:r>
      <w:proofErr w:type="spellEnd"/>
      <w:r w:rsidRPr="006A7F3F">
        <w:rPr>
          <w:b/>
          <w:lang w:val="en-US"/>
        </w:rPr>
        <w:t xml:space="preserve">, playlist, </w:t>
      </w:r>
      <w:proofErr w:type="spellStart"/>
      <w:proofErr w:type="gramStart"/>
      <w:r w:rsidRPr="006A7F3F">
        <w:rPr>
          <w:b/>
          <w:lang w:val="en-US"/>
        </w:rPr>
        <w:t>datos</w:t>
      </w:r>
      <w:proofErr w:type="spellEnd"/>
      <w:r w:rsidRPr="006A7F3F">
        <w:rPr>
          <w:b/>
          <w:lang w:val="en-US"/>
        </w:rPr>
        <w:t xml:space="preserve"> .</w:t>
      </w:r>
      <w:proofErr w:type="gramEnd"/>
      <w:r w:rsidRPr="006A7F3F">
        <w:rPr>
          <w:lang w:val="en-US"/>
        </w:rPr>
        <w:br w:type="page"/>
      </w:r>
    </w:p>
    <w:p w14:paraId="000000B2" w14:textId="77777777" w:rsidR="00455B08" w:rsidRPr="006A7F3F" w:rsidRDefault="00000000">
      <w:pPr>
        <w:pStyle w:val="Ttulo1"/>
        <w:rPr>
          <w:lang w:val="en-US"/>
        </w:rPr>
      </w:pPr>
      <w:bookmarkStart w:id="19" w:name="_heading=h.26in1rg" w:colFirst="0" w:colLast="0"/>
      <w:bookmarkEnd w:id="19"/>
      <w:r w:rsidRPr="006A7F3F">
        <w:rPr>
          <w:lang w:val="en-US"/>
        </w:rPr>
        <w:lastRenderedPageBreak/>
        <w:t>Abstract</w:t>
      </w:r>
    </w:p>
    <w:p w14:paraId="000000B3" w14:textId="77777777" w:rsidR="00455B08" w:rsidRPr="006A7F3F" w:rsidRDefault="00455B08">
      <w:pPr>
        <w:rPr>
          <w:lang w:val="en-US"/>
        </w:rPr>
      </w:pPr>
    </w:p>
    <w:p w14:paraId="000000B4" w14:textId="77777777" w:rsidR="00455B08" w:rsidRPr="006A7F3F" w:rsidRDefault="00000000">
      <w:pPr>
        <w:pBdr>
          <w:top w:val="none" w:sz="0" w:space="0" w:color="D9D9E3"/>
          <w:left w:val="none" w:sz="0" w:space="0" w:color="D9D9E3"/>
          <w:bottom w:val="none" w:sz="0" w:space="0" w:color="D9D9E3"/>
          <w:right w:val="none" w:sz="0" w:space="0" w:color="D9D9E3"/>
          <w:between w:val="none" w:sz="0" w:space="0" w:color="D9D9E3"/>
        </w:pBdr>
        <w:spacing w:after="300"/>
        <w:rPr>
          <w:lang w:val="en-US"/>
        </w:rPr>
      </w:pPr>
      <w:r w:rsidRPr="006A7F3F">
        <w:rPr>
          <w:lang w:val="en-US"/>
        </w:rPr>
        <w:t>The constant evolution of digital platforms, such as Spotify, has presented challenges in the continuous enhancement of their music recommendation systems. This issue is further exacerbated by the diversity of user preferences, changes in their mood and context, the need to discover new music, and the competition in the streaming industry. In addressing these challenges, Spotify has initiated "The Spotify Million Playlist Dataset Challenge," promoting research in recommendation algorithms to increase user retention, customer satisfaction, and platform usage time.</w:t>
      </w:r>
    </w:p>
    <w:p w14:paraId="000000B5" w14:textId="77777777" w:rsidR="00455B08" w:rsidRPr="006A7F3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lang w:val="en-US"/>
        </w:rPr>
      </w:pPr>
      <w:r w:rsidRPr="006A7F3F">
        <w:rPr>
          <w:lang w:val="en-US"/>
        </w:rPr>
        <w:t>Within the framework of the competition, this study relies on data provided by Spotify to develop a predictive model aimed at improving the automatic continuation of playlists by incorporating songs and related artists based on user listening patterns. Key variables considered include song duration, artist name, music album, and playlist names, among others, with the purpose of enhancing user personalization and satisfaction while using the platform.</w:t>
      </w:r>
    </w:p>
    <w:p w14:paraId="000000B6" w14:textId="77777777" w:rsidR="00455B08" w:rsidRPr="006A7F3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lang w:val="en-US"/>
        </w:rPr>
      </w:pPr>
      <w:r w:rsidRPr="006A7F3F">
        <w:rPr>
          <w:lang w:val="en-US"/>
        </w:rPr>
        <w:t>The data originates from Spotify's extensive dataset, comprising over a million playlists and two million tracks. To address this issue, an initial exploratory analysis of the data was conducted, raw data was transformed and prepared, and various machine learning models were created to determine which best fits the trained versus predicted data.</w:t>
      </w:r>
    </w:p>
    <w:p w14:paraId="000000B7" w14:textId="77777777" w:rsidR="00455B08" w:rsidRPr="006A7F3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lang w:val="en-US"/>
        </w:rPr>
      </w:pPr>
      <w:r w:rsidRPr="006A7F3F">
        <w:rPr>
          <w:lang w:val="en-US"/>
        </w:rPr>
        <w:t>This work seeks to contribute to the enhancement of Spotify's recommendation system, providing a more enriching and tailored experience based on individual user preferences.</w:t>
      </w:r>
    </w:p>
    <w:p w14:paraId="000000B8" w14:textId="77777777" w:rsidR="00455B08" w:rsidRPr="006A7F3F" w:rsidRDefault="00455B08">
      <w:pPr>
        <w:ind w:left="624"/>
        <w:rPr>
          <w:lang w:val="en-US"/>
        </w:rPr>
      </w:pPr>
    </w:p>
    <w:p w14:paraId="000000B9" w14:textId="77777777" w:rsidR="00455B08" w:rsidRPr="006A7F3F" w:rsidRDefault="00000000">
      <w:pPr>
        <w:tabs>
          <w:tab w:val="left" w:pos="6787"/>
        </w:tabs>
        <w:jc w:val="center"/>
        <w:rPr>
          <w:lang w:val="en-US"/>
        </w:rPr>
      </w:pPr>
      <w:r w:rsidRPr="006A7F3F">
        <w:rPr>
          <w:b/>
          <w:i/>
          <w:lang w:val="en-US"/>
        </w:rPr>
        <w:t xml:space="preserve">Keywords: </w:t>
      </w:r>
      <w:r w:rsidRPr="006A7F3F">
        <w:rPr>
          <w:b/>
          <w:i/>
          <w:iCs/>
          <w:lang w:val="en-US"/>
        </w:rPr>
        <w:t>Spotify Million Playlist Challenge, prediction, playlist, data</w:t>
      </w:r>
      <w:r w:rsidRPr="006A7F3F">
        <w:rPr>
          <w:rFonts w:ascii="Roboto" w:eastAsia="Roboto" w:hAnsi="Roboto" w:cs="Roboto"/>
          <w:i/>
          <w:iCs/>
          <w:color w:val="0F0F0F"/>
          <w:lang w:val="en-US"/>
        </w:rPr>
        <w:t>.</w:t>
      </w:r>
    </w:p>
    <w:p w14:paraId="000000BA" w14:textId="77777777" w:rsidR="00455B08" w:rsidRPr="006A7F3F" w:rsidRDefault="00455B08">
      <w:pPr>
        <w:rPr>
          <w:lang w:val="en-US"/>
        </w:rPr>
      </w:pPr>
    </w:p>
    <w:p w14:paraId="000000BB" w14:textId="77777777" w:rsidR="00455B08" w:rsidRPr="006A7F3F" w:rsidRDefault="00455B08">
      <w:pPr>
        <w:rPr>
          <w:lang w:val="en-US"/>
        </w:rPr>
      </w:pPr>
    </w:p>
    <w:p w14:paraId="000000BC" w14:textId="77777777" w:rsidR="00455B08" w:rsidRPr="006A7F3F" w:rsidRDefault="00455B08">
      <w:pPr>
        <w:rPr>
          <w:lang w:val="en-US"/>
        </w:rPr>
      </w:pPr>
    </w:p>
    <w:p w14:paraId="000000BD" w14:textId="77777777" w:rsidR="00455B08" w:rsidRPr="006A7F3F" w:rsidRDefault="00455B08">
      <w:pPr>
        <w:rPr>
          <w:lang w:val="en-US"/>
        </w:rPr>
      </w:pPr>
    </w:p>
    <w:p w14:paraId="000000BE" w14:textId="77777777" w:rsidR="00455B08" w:rsidRPr="006A7F3F" w:rsidRDefault="00455B08">
      <w:pPr>
        <w:rPr>
          <w:lang w:val="en-US"/>
        </w:rPr>
      </w:pPr>
    </w:p>
    <w:p w14:paraId="000000BF" w14:textId="77777777" w:rsidR="00455B08" w:rsidRPr="006A7F3F" w:rsidRDefault="00455B08">
      <w:pPr>
        <w:rPr>
          <w:lang w:val="en-US"/>
        </w:rPr>
      </w:pPr>
    </w:p>
    <w:p w14:paraId="000000C0" w14:textId="77777777" w:rsidR="00455B08" w:rsidRDefault="00000000">
      <w:pPr>
        <w:pStyle w:val="Ttulo1"/>
        <w:numPr>
          <w:ilvl w:val="0"/>
          <w:numId w:val="2"/>
        </w:numPr>
      </w:pPr>
      <w:bookmarkStart w:id="20" w:name="_heading=h.35nkun2" w:colFirst="0" w:colLast="0"/>
      <w:bookmarkEnd w:id="20"/>
      <w:r>
        <w:lastRenderedPageBreak/>
        <w:t>Descripción del problema</w:t>
      </w:r>
    </w:p>
    <w:p w14:paraId="000000C1" w14:textId="77777777" w:rsidR="00455B08" w:rsidRDefault="00455B08">
      <w:pPr>
        <w:ind w:firstLine="720"/>
      </w:pPr>
    </w:p>
    <w:p w14:paraId="000000C2" w14:textId="77777777" w:rsidR="00455B08" w:rsidRDefault="00000000">
      <w:r>
        <w:t xml:space="preserve">Las plataformas digitales como Spotify enfrentan un desafío constante para mejorar su </w:t>
      </w:r>
    </w:p>
    <w:p w14:paraId="000000C3" w14:textId="77777777" w:rsidR="00455B08" w:rsidRDefault="00000000">
      <w:r>
        <w:t xml:space="preserve">sistema de recomendación de canciones para los usuarios debido la diversidad de gustos, </w:t>
      </w:r>
    </w:p>
    <w:p w14:paraId="000000C4" w14:textId="77777777" w:rsidR="00455B08" w:rsidRDefault="00000000">
      <w:r>
        <w:t xml:space="preserve">los cambios de ánimo y de contexto en el que se desenvuelven los usuarios, el </w:t>
      </w:r>
    </w:p>
    <w:p w14:paraId="000000C5" w14:textId="77777777" w:rsidR="00455B08" w:rsidRDefault="00000000">
      <w:r>
        <w:t xml:space="preserve">descubrimiento de nueva música, la necesidad de generar una experiencia cada vez más </w:t>
      </w:r>
    </w:p>
    <w:p w14:paraId="000000C6" w14:textId="77777777" w:rsidR="00455B08" w:rsidRDefault="00000000">
      <w:r>
        <w:t>personalizada y la competencia de la industria. [2]</w:t>
      </w:r>
    </w:p>
    <w:p w14:paraId="000000C7" w14:textId="77777777" w:rsidR="00455B08" w:rsidRDefault="00000000">
      <w:r>
        <w:t xml:space="preserve">Dado esto, Spotify propone promover la investigación en los algoritmos de </w:t>
      </w:r>
    </w:p>
    <w:p w14:paraId="000000C8" w14:textId="77777777" w:rsidR="00455B08" w:rsidRDefault="00000000">
      <w:r>
        <w:t>recomendaciones musicales mediante un concurso abierto al público, con el fin de mejorar</w:t>
      </w:r>
    </w:p>
    <w:p w14:paraId="000000C9" w14:textId="77777777" w:rsidR="00455B08" w:rsidRDefault="00000000">
      <w:r>
        <w:t xml:space="preserve">el sistema de recomendación de canciones buscando aumentar la retención de usuarios, </w:t>
      </w:r>
    </w:p>
    <w:p w14:paraId="000000CA" w14:textId="77777777" w:rsidR="00455B08" w:rsidRDefault="00000000">
      <w:r>
        <w:t xml:space="preserve">la satisfacción del cliente, el tiempo de uso de la plataforma y el éxito continuo en un </w:t>
      </w:r>
    </w:p>
    <w:p w14:paraId="000000CB" w14:textId="77777777" w:rsidR="00455B08" w:rsidRDefault="00000000">
      <w:r>
        <w:t>mercado altamente competitivo y en constante evolución. [1]</w:t>
      </w:r>
    </w:p>
    <w:p w14:paraId="000000CC" w14:textId="77777777" w:rsidR="00455B08" w:rsidRDefault="00455B08">
      <w:pPr>
        <w:rPr>
          <w:b/>
        </w:rPr>
      </w:pPr>
    </w:p>
    <w:p w14:paraId="000000CD" w14:textId="77777777" w:rsidR="00455B08" w:rsidRDefault="00000000">
      <w:pPr>
        <w:pStyle w:val="Ttulo2"/>
        <w:numPr>
          <w:ilvl w:val="1"/>
          <w:numId w:val="1"/>
        </w:numPr>
        <w:rPr>
          <w:highlight w:val="white"/>
        </w:rPr>
      </w:pPr>
      <w:bookmarkStart w:id="21" w:name="_heading=h.1ksv4uv" w:colFirst="0" w:colLast="0"/>
      <w:bookmarkEnd w:id="21"/>
      <w:r>
        <w:rPr>
          <w:highlight w:val="white"/>
        </w:rPr>
        <w:t xml:space="preserve"> Problema de negocio</w:t>
      </w:r>
    </w:p>
    <w:p w14:paraId="000000CE" w14:textId="77777777" w:rsidR="00455B08" w:rsidRDefault="00000000">
      <w:pPr>
        <w:pBdr>
          <w:top w:val="nil"/>
          <w:left w:val="nil"/>
          <w:bottom w:val="nil"/>
          <w:right w:val="nil"/>
          <w:between w:val="nil"/>
        </w:pBdr>
        <w:rPr>
          <w:highlight w:val="white"/>
        </w:rPr>
      </w:pPr>
      <w:r>
        <w:rPr>
          <w:highlight w:val="white"/>
        </w:rPr>
        <w:t>Spotify enfrenta un desafío constante para mejorar su sistema de recomendación de canciones para los usuarios debido a varias razones:</w:t>
      </w:r>
    </w:p>
    <w:p w14:paraId="000000CF" w14:textId="77777777" w:rsidR="00455B08" w:rsidRDefault="00000000">
      <w:pPr>
        <w:pBdr>
          <w:top w:val="nil"/>
          <w:left w:val="nil"/>
          <w:bottom w:val="nil"/>
          <w:right w:val="nil"/>
          <w:between w:val="nil"/>
        </w:pBdr>
        <w:rPr>
          <w:highlight w:val="white"/>
        </w:rPr>
      </w:pPr>
      <w:r>
        <w:rPr>
          <w:highlight w:val="white"/>
        </w:rPr>
        <w:t xml:space="preserve">• Diversidad de gustos: Los usuarios de Spotify tienen una amplia gama de preferencias musicales. Algunos pueden disfrutar de varios géneros y artistas, lo que hace que sea un desafío proporcionar recomendaciones precisas que se adapten a gustos cambiantes y diversos. </w:t>
      </w:r>
    </w:p>
    <w:p w14:paraId="000000D0" w14:textId="77777777" w:rsidR="00455B08" w:rsidRDefault="00000000">
      <w:pPr>
        <w:pBdr>
          <w:top w:val="nil"/>
          <w:left w:val="nil"/>
          <w:bottom w:val="nil"/>
          <w:right w:val="nil"/>
          <w:between w:val="nil"/>
        </w:pBdr>
        <w:rPr>
          <w:highlight w:val="white"/>
        </w:rPr>
      </w:pPr>
      <w:r>
        <w:rPr>
          <w:highlight w:val="white"/>
        </w:rPr>
        <w:t xml:space="preserve">• Cambios en el estado de ánimo y contexto: La música que una persona prefiere puede variar según su estado de ánimo, actividad o contexto. Por lo tanto, es fundamental que las recomendaciones sean sensibles a estos factores cambiantes. </w:t>
      </w:r>
    </w:p>
    <w:p w14:paraId="000000D1" w14:textId="77777777" w:rsidR="00455B08" w:rsidRDefault="00000000">
      <w:pPr>
        <w:pBdr>
          <w:top w:val="nil"/>
          <w:left w:val="nil"/>
          <w:bottom w:val="nil"/>
          <w:right w:val="nil"/>
          <w:between w:val="nil"/>
        </w:pBdr>
        <w:rPr>
          <w:highlight w:val="white"/>
        </w:rPr>
      </w:pPr>
      <w:r>
        <w:rPr>
          <w:highlight w:val="white"/>
        </w:rPr>
        <w:t xml:space="preserve">• Descubrimiento de nueva música: Los usuarios esperan que el sistema de recomendación no solo les ofrezca música que ya conocen y les gusta, sino que también les ayude a descubrir nueva música que sea relevante para sus gustos. </w:t>
      </w:r>
    </w:p>
    <w:p w14:paraId="000000D2" w14:textId="77777777" w:rsidR="00455B08" w:rsidRDefault="00000000">
      <w:pPr>
        <w:pBdr>
          <w:top w:val="nil"/>
          <w:left w:val="nil"/>
          <w:bottom w:val="nil"/>
          <w:right w:val="nil"/>
          <w:between w:val="nil"/>
        </w:pBdr>
        <w:rPr>
          <w:highlight w:val="white"/>
        </w:rPr>
      </w:pPr>
      <w:r>
        <w:rPr>
          <w:highlight w:val="white"/>
        </w:rPr>
        <w:t xml:space="preserve">• Experiencia personalizada: La competencia en el mercado de la transmisión de música es intensa, y los servicios como Spotify buscan diferenciarse ofreciendo una experiencia altamente personalizada. Esto implica la necesidad de refinar constantemente los algoritmos de recomendación para adaptarse a las preferencias de cada usuario. </w:t>
      </w:r>
    </w:p>
    <w:p w14:paraId="000000D3" w14:textId="77777777" w:rsidR="00455B08" w:rsidRDefault="00000000">
      <w:pPr>
        <w:pBdr>
          <w:top w:val="nil"/>
          <w:left w:val="nil"/>
          <w:bottom w:val="nil"/>
          <w:right w:val="nil"/>
          <w:between w:val="nil"/>
        </w:pBdr>
        <w:rPr>
          <w:highlight w:val="white"/>
        </w:rPr>
      </w:pPr>
      <w:r>
        <w:rPr>
          <w:highlight w:val="white"/>
        </w:rPr>
        <w:lastRenderedPageBreak/>
        <w:t xml:space="preserve">• Evitar la fatiga del usuario: Si un usuario recibe recomendaciones irrelevantes con frecuencia, puede llevar a la insatisfacción y, en última instancia, a la pérdida de interés en el servicio. Por lo tanto, mejorar la precisión de las recomendaciones es fundamental para mantener a los usuarios comprometidos. </w:t>
      </w:r>
    </w:p>
    <w:p w14:paraId="000000D4" w14:textId="176018DD" w:rsidR="00455B08" w:rsidRDefault="00000000">
      <w:pPr>
        <w:pBdr>
          <w:top w:val="nil"/>
          <w:left w:val="nil"/>
          <w:bottom w:val="nil"/>
          <w:right w:val="nil"/>
          <w:between w:val="nil"/>
        </w:pBdr>
        <w:rPr>
          <w:highlight w:val="white"/>
        </w:rPr>
      </w:pPr>
      <w:r>
        <w:rPr>
          <w:highlight w:val="white"/>
        </w:rPr>
        <w:t xml:space="preserve">• Competencia en la industria: La competencia en el mercado de la música en </w:t>
      </w:r>
      <w:proofErr w:type="spellStart"/>
      <w:r>
        <w:rPr>
          <w:highlight w:val="white"/>
        </w:rPr>
        <w:t>streaming</w:t>
      </w:r>
      <w:proofErr w:type="spellEnd"/>
      <w:r>
        <w:rPr>
          <w:highlight w:val="white"/>
        </w:rPr>
        <w:t xml:space="preserve"> es feroz. Para retener y atraer a más usuarios, Spotify debe ofrecer un sistema de recomendación superior que no solo se base en lo que ya conocen los usuarios, sino que también brinde valor al descubrir nueva música de manera efectiva. </w:t>
      </w:r>
    </w:p>
    <w:p w14:paraId="000000D5" w14:textId="77777777" w:rsidR="00455B08" w:rsidRDefault="00000000">
      <w:pPr>
        <w:pBdr>
          <w:top w:val="nil"/>
          <w:left w:val="nil"/>
          <w:bottom w:val="nil"/>
          <w:right w:val="nil"/>
          <w:between w:val="nil"/>
        </w:pBdr>
        <w:rPr>
          <w:highlight w:val="white"/>
        </w:rPr>
      </w:pPr>
      <w:r>
        <w:rPr>
          <w:highlight w:val="white"/>
        </w:rPr>
        <w:t xml:space="preserve">Dado esto, mejorar el sistema de recomendación de canciones es esencial para la retención de usuarios, la satisfacción del cliente y el éxito continuo de Spotify en un mercado altamente competitivo y en constante evolución. </w:t>
      </w:r>
    </w:p>
    <w:p w14:paraId="000000D6" w14:textId="77777777" w:rsidR="00455B08" w:rsidRDefault="00455B08">
      <w:pPr>
        <w:pBdr>
          <w:top w:val="nil"/>
          <w:left w:val="nil"/>
          <w:bottom w:val="nil"/>
          <w:right w:val="nil"/>
          <w:between w:val="nil"/>
        </w:pBdr>
        <w:ind w:firstLine="709"/>
        <w:rPr>
          <w:highlight w:val="yellow"/>
        </w:rPr>
      </w:pPr>
    </w:p>
    <w:p w14:paraId="000000D7" w14:textId="77777777" w:rsidR="00455B08" w:rsidRDefault="00000000">
      <w:pPr>
        <w:pStyle w:val="Ttulo2"/>
        <w:numPr>
          <w:ilvl w:val="1"/>
          <w:numId w:val="1"/>
        </w:numPr>
      </w:pPr>
      <w:bookmarkStart w:id="22" w:name="_heading=h.44sinio" w:colFirst="0" w:colLast="0"/>
      <w:bookmarkEnd w:id="22"/>
      <w:r>
        <w:t xml:space="preserve"> Aproximación desde la analítica de datos </w:t>
      </w:r>
    </w:p>
    <w:p w14:paraId="000000D8" w14:textId="77777777" w:rsidR="00455B08" w:rsidRDefault="00000000">
      <w:r>
        <w:t xml:space="preserve">Un modelo de machine </w:t>
      </w:r>
      <w:proofErr w:type="spellStart"/>
      <w:r>
        <w:t>learning</w:t>
      </w:r>
      <w:proofErr w:type="spellEnd"/>
      <w:r>
        <w:t xml:space="preserve"> puede mejorar la predicción de canciones a añadir automáticamente a una lista de reproducción de acuerdo con diversos patrones de comportamiento del usuario en la plataforma. Para desarrollar dicho modelo se pueden explorar diferentes técnicas hasta encontrar la que mejor pronostique la recomendación de reproducción automática de acuerdo con los gustos de los usuarios.</w:t>
      </w:r>
    </w:p>
    <w:p w14:paraId="000000D9" w14:textId="77777777" w:rsidR="00455B08" w:rsidRDefault="00000000">
      <w:r>
        <w:t>Para esto se desarrollarán las siguientes fases:</w:t>
      </w:r>
    </w:p>
    <w:p w14:paraId="000000DA" w14:textId="77777777" w:rsidR="00455B08" w:rsidRDefault="00000000">
      <w:r>
        <w:t>• Preparación de datos:</w:t>
      </w:r>
    </w:p>
    <w:p w14:paraId="000000DB" w14:textId="77777777" w:rsidR="00455B08" w:rsidRDefault="00000000">
      <w:r>
        <w:t>Utilizar el conjunto de datos de listas de reproducción proporcionado por Spotify, que contiene información sobre las listas de reproducción y las pistas que contienen. Extraer características relevantes de las listas de reproducción y las pistas, como género musical, tempo, popularidad, artistas, etc.</w:t>
      </w:r>
    </w:p>
    <w:p w14:paraId="000000DC" w14:textId="77777777" w:rsidR="00455B08" w:rsidRDefault="00000000">
      <w:r>
        <w:t xml:space="preserve"> • Creación de modelo Machine </w:t>
      </w:r>
      <w:proofErr w:type="spellStart"/>
      <w:r>
        <w:t>Learning</w:t>
      </w:r>
      <w:proofErr w:type="spellEnd"/>
      <w:r>
        <w:t>:</w:t>
      </w:r>
    </w:p>
    <w:p w14:paraId="000000DD" w14:textId="77777777" w:rsidR="00455B08" w:rsidRDefault="00000000">
      <w:r>
        <w:t xml:space="preserve"> Entrenar un modelo de ML utilizando las características de las listas de reproducción y las pistas como datos de entrada. </w:t>
      </w:r>
    </w:p>
    <w:p w14:paraId="000000DE" w14:textId="77777777" w:rsidR="00455B08" w:rsidRDefault="00000000">
      <w:r>
        <w:t xml:space="preserve">• Generación de recomendaciones Cuando un usuario proporciona una lista de reproducción específica, el algoritmo de ML puede identificar las listas de reproducción más similares en función </w:t>
      </w:r>
      <w:r>
        <w:lastRenderedPageBreak/>
        <w:t>de las características. Las pistas de las listas de reproducción similares pueden recomendarse como continuación automática para la lista de reproducción del usuario.</w:t>
      </w:r>
    </w:p>
    <w:p w14:paraId="000000DF" w14:textId="77777777" w:rsidR="00455B08" w:rsidRDefault="00000000">
      <w:r>
        <w:t xml:space="preserve">• Ajuste de </w:t>
      </w:r>
      <w:proofErr w:type="spellStart"/>
      <w:r>
        <w:t>hiperparámetros</w:t>
      </w:r>
      <w:proofErr w:type="spellEnd"/>
      <w:r>
        <w:t>:</w:t>
      </w:r>
    </w:p>
    <w:p w14:paraId="000000E0" w14:textId="77777777" w:rsidR="00455B08" w:rsidRDefault="00000000">
      <w:r>
        <w:t xml:space="preserve">Es importante ajustar los </w:t>
      </w:r>
      <w:proofErr w:type="spellStart"/>
      <w:r>
        <w:t>hiperparámetros</w:t>
      </w:r>
      <w:proofErr w:type="spellEnd"/>
      <w:r>
        <w:t xml:space="preserve"> para mejorar el rendimiento y la capacidad de generalización del modelo</w:t>
      </w:r>
    </w:p>
    <w:p w14:paraId="000000E1" w14:textId="77777777" w:rsidR="00455B08" w:rsidRDefault="00000000">
      <w:r>
        <w:t>• Evaluación y validación:</w:t>
      </w:r>
    </w:p>
    <w:p w14:paraId="000000E2" w14:textId="77777777" w:rsidR="00455B08" w:rsidRDefault="00000000">
      <w:r>
        <w:t xml:space="preserve">Evaluar el rendimiento del modelo utilizando métricas como precisión, </w:t>
      </w:r>
      <w:proofErr w:type="spellStart"/>
      <w:r>
        <w:t>recall</w:t>
      </w:r>
      <w:proofErr w:type="spellEnd"/>
      <w:r>
        <w:t xml:space="preserve"> o F1-score para verificar la calidad de las recomendaciones generadas. </w:t>
      </w:r>
    </w:p>
    <w:p w14:paraId="000000E3" w14:textId="77777777" w:rsidR="00455B08" w:rsidRDefault="00000000">
      <w:r>
        <w:t>• Optimización continua:</w:t>
      </w:r>
    </w:p>
    <w:p w14:paraId="000000E4" w14:textId="77777777" w:rsidR="00455B08" w:rsidRDefault="00000000">
      <w:r>
        <w:t xml:space="preserve">El modelo de ML puede ser reentrenado periódicamente para adaptarse a las tendencias cambiantes de las listas de reproducción y las preferencias de los usuarios. </w:t>
      </w:r>
    </w:p>
    <w:p w14:paraId="000000E5" w14:textId="77777777" w:rsidR="00455B08" w:rsidRDefault="00455B08">
      <w:pPr>
        <w:ind w:left="720"/>
        <w:rPr>
          <w:b/>
        </w:rPr>
      </w:pPr>
    </w:p>
    <w:p w14:paraId="000000E6" w14:textId="77777777" w:rsidR="00455B08" w:rsidRDefault="00000000">
      <w:pPr>
        <w:pStyle w:val="Ttulo2"/>
        <w:numPr>
          <w:ilvl w:val="1"/>
          <w:numId w:val="1"/>
        </w:numPr>
      </w:pPr>
      <w:bookmarkStart w:id="23" w:name="_heading=h.z337ya" w:colFirst="0" w:colLast="0"/>
      <w:bookmarkEnd w:id="23"/>
      <w:r>
        <w:t xml:space="preserve"> Origen de los datos</w:t>
      </w:r>
    </w:p>
    <w:p w14:paraId="000000E7" w14:textId="77777777" w:rsidR="00455B08" w:rsidRDefault="00000000">
      <w:pPr>
        <w:pBdr>
          <w:top w:val="nil"/>
          <w:left w:val="nil"/>
          <w:bottom w:val="nil"/>
          <w:right w:val="nil"/>
          <w:between w:val="nil"/>
        </w:pBdr>
        <w:ind w:firstLine="709"/>
        <w:rPr>
          <w:color w:val="000000"/>
        </w:rPr>
      </w:pPr>
      <w:r>
        <w:rPr>
          <w:color w:val="000000"/>
        </w:rPr>
        <w:t xml:space="preserve">La fuente de datos es el propio </w:t>
      </w:r>
      <w:proofErr w:type="spellStart"/>
      <w:r>
        <w:rPr>
          <w:color w:val="000000"/>
        </w:rPr>
        <w:t>dataset</w:t>
      </w:r>
      <w:proofErr w:type="spellEnd"/>
      <w:r>
        <w:rPr>
          <w:color w:val="000000"/>
        </w:rPr>
        <w:t xml:space="preserve"> de Spotify de acceso público para el reto de </w:t>
      </w:r>
    </w:p>
    <w:p w14:paraId="000000E8" w14:textId="5CA6A496" w:rsidR="00455B08" w:rsidRDefault="00000000">
      <w:pPr>
        <w:pBdr>
          <w:top w:val="nil"/>
          <w:left w:val="nil"/>
          <w:bottom w:val="nil"/>
          <w:right w:val="nil"/>
          <w:between w:val="nil"/>
        </w:pBdr>
        <w:rPr>
          <w:color w:val="000000"/>
        </w:rPr>
      </w:pPr>
      <w:r>
        <w:rPr>
          <w:color w:val="000000"/>
        </w:rPr>
        <w:t xml:space="preserve">reproducción automática. Dicho </w:t>
      </w:r>
      <w:proofErr w:type="spellStart"/>
      <w:r>
        <w:rPr>
          <w:color w:val="000000"/>
        </w:rPr>
        <w:t>dataset</w:t>
      </w:r>
      <w:proofErr w:type="spellEnd"/>
      <w:r>
        <w:rPr>
          <w:color w:val="000000"/>
        </w:rPr>
        <w:t xml:space="preserve"> comprende 1 millón de listas de reproducción, consta de más de 2 millones de pistas únicas de casi 300 000 artistas y representa el conjunto de datos públicos de listas de reproducción de música más grande del mundo. Además</w:t>
      </w:r>
      <w:r w:rsidR="006A7F3F">
        <w:rPr>
          <w:color w:val="000000"/>
        </w:rPr>
        <w:t>,</w:t>
      </w:r>
      <w:r>
        <w:rPr>
          <w:color w:val="000000"/>
        </w:rPr>
        <w:t xml:space="preserve"> incluye listas de reproducción públicas creadas por usuarios de Spotify de EE. UU y se compone de datos relevantes como el título de la lista de reproducción, la lista de pistas (incluidos los ID de las pistas) y otros campos de metadatos (hora de la última edición, número de ediciones de la lista de reproducción, entre otros). Todos los datos son anonimizados para proteger la privacidad del usuario. Las listas de reproducción se muestrean con cierta aleatorización, se filtran manualmente para determinar la calidad de la lista de reproducción y eliminar contenido ofensivo, y se les agregan algunas pistas ficticias y vacilantes.</w:t>
      </w:r>
    </w:p>
    <w:p w14:paraId="000000E9" w14:textId="6FA45A09" w:rsidR="00455B08" w:rsidRDefault="00000000">
      <w:pPr>
        <w:pBdr>
          <w:top w:val="nil"/>
          <w:left w:val="nil"/>
          <w:bottom w:val="nil"/>
          <w:right w:val="nil"/>
          <w:between w:val="nil"/>
        </w:pBdr>
        <w:rPr>
          <w:color w:val="000000"/>
        </w:rPr>
      </w:pPr>
      <w:r>
        <w:rPr>
          <w:color w:val="000000"/>
        </w:rPr>
        <w:t xml:space="preserve">Spotify proporciona adicionalmente, un conjunto de datos de prueba, con el cual se busca validar los pronósticos del modelo. En dicho conjunto de datos se incluyen listas de reproducción incompletas, con la finalidad de completarlas usando el modelo desarrollado, </w:t>
      </w:r>
      <w:proofErr w:type="gramStart"/>
      <w:r>
        <w:rPr>
          <w:color w:val="000000"/>
        </w:rPr>
        <w:t>para</w:t>
      </w:r>
      <w:r w:rsidR="006A7F3F">
        <w:rPr>
          <w:color w:val="000000"/>
        </w:rPr>
        <w:t>,</w:t>
      </w:r>
      <w:r>
        <w:rPr>
          <w:color w:val="000000"/>
        </w:rPr>
        <w:t xml:space="preserve">  posteriormente</w:t>
      </w:r>
      <w:proofErr w:type="gramEnd"/>
      <w:r w:rsidR="006A7F3F">
        <w:rPr>
          <w:color w:val="000000"/>
        </w:rPr>
        <w:t xml:space="preserve">, </w:t>
      </w:r>
      <w:r>
        <w:rPr>
          <w:color w:val="000000"/>
        </w:rPr>
        <w:t>evaluar la asertividad en dicha predicción.</w:t>
      </w:r>
    </w:p>
    <w:p w14:paraId="000000EA" w14:textId="77777777" w:rsidR="00455B08" w:rsidRDefault="00000000">
      <w:pPr>
        <w:pStyle w:val="Ttulo2"/>
        <w:numPr>
          <w:ilvl w:val="1"/>
          <w:numId w:val="1"/>
        </w:numPr>
      </w:pPr>
      <w:bookmarkStart w:id="24" w:name="_heading=h.3j2qqm3" w:colFirst="0" w:colLast="0"/>
      <w:bookmarkEnd w:id="24"/>
      <w:r>
        <w:lastRenderedPageBreak/>
        <w:t xml:space="preserve"> Métricas de desempeño</w:t>
      </w:r>
    </w:p>
    <w:p w14:paraId="000000EB" w14:textId="77777777" w:rsidR="00455B08" w:rsidRDefault="00000000">
      <w:pPr>
        <w:rPr>
          <w:color w:val="000000"/>
        </w:rPr>
      </w:pPr>
      <w:r>
        <w:rPr>
          <w:color w:val="000000"/>
        </w:rPr>
        <w:t>El modelo presentado se evaluará, tanto a nivel de pista (coincidencia exacta de pista,) como a nivel de artista (cualquier pista del mismo artista es una coincidencia), utilizando la siguiente</w:t>
      </w:r>
    </w:p>
    <w:p w14:paraId="000000EC" w14:textId="77777777" w:rsidR="00455B08" w:rsidRDefault="00000000">
      <w:pPr>
        <w:rPr>
          <w:color w:val="000000"/>
        </w:rPr>
      </w:pPr>
      <w:r>
        <w:rPr>
          <w:color w:val="000000"/>
        </w:rPr>
        <w:t>métrica:</w:t>
      </w:r>
    </w:p>
    <w:p w14:paraId="000000ED" w14:textId="77777777" w:rsidR="00455B08" w:rsidRDefault="00000000">
      <w:pPr>
        <w:rPr>
          <w:color w:val="000000"/>
        </w:rPr>
      </w:pPr>
      <w:r>
        <w:rPr>
          <w:color w:val="000000"/>
        </w:rPr>
        <w:t>• Precisión R:</w:t>
      </w:r>
    </w:p>
    <w:p w14:paraId="000000EE" w14:textId="77777777" w:rsidR="00455B08" w:rsidRDefault="00000000">
      <w:pPr>
        <w:rPr>
          <w:color w:val="000000"/>
        </w:rPr>
      </w:pPr>
      <w:r>
        <w:rPr>
          <w:color w:val="000000"/>
        </w:rPr>
        <w:t xml:space="preserve">La precisión R es el número de pistas relevantes recuperadas dividido por el número de pistas </w:t>
      </w:r>
    </w:p>
    <w:p w14:paraId="000000EF" w14:textId="77777777" w:rsidR="00455B08" w:rsidRDefault="00000000">
      <w:pPr>
        <w:rPr>
          <w:color w:val="000000"/>
        </w:rPr>
      </w:pPr>
      <w:r>
        <w:rPr>
          <w:color w:val="000000"/>
        </w:rPr>
        <w:t>relevantes conocidas (es decir, el número de pistas retenidas):</w:t>
      </w:r>
    </w:p>
    <w:p w14:paraId="000000F0" w14:textId="77777777" w:rsidR="00455B08" w:rsidRDefault="00000000">
      <w:pPr>
        <w:rPr>
          <w:color w:val="000000"/>
        </w:rPr>
      </w:pPr>
      <w:r>
        <w:rPr>
          <w:color w:val="000000"/>
        </w:rPr>
        <w:t xml:space="preserve">La métrica se promedia en todas las listas de reproducción del conjunto de desafíos. Esta </w:t>
      </w:r>
    </w:p>
    <w:p w14:paraId="000000F1" w14:textId="77777777" w:rsidR="00455B08" w:rsidRDefault="00000000">
      <w:pPr>
        <w:rPr>
          <w:color w:val="000000"/>
        </w:rPr>
      </w:pPr>
      <w:r>
        <w:rPr>
          <w:color w:val="000000"/>
        </w:rPr>
        <w:t xml:space="preserve">métrica recompensa el número total de pistas relevantes recuperadas (independientemente del </w:t>
      </w:r>
    </w:p>
    <w:p w14:paraId="000000F2" w14:textId="77777777" w:rsidR="00455B08" w:rsidRDefault="00000000">
      <w:pPr>
        <w:rPr>
          <w:color w:val="000000"/>
        </w:rPr>
      </w:pPr>
      <w:r>
        <w:rPr>
          <w:color w:val="000000"/>
        </w:rPr>
        <w:t>orden)</w:t>
      </w:r>
    </w:p>
    <w:p w14:paraId="000000F3" w14:textId="77777777" w:rsidR="00455B08" w:rsidRDefault="00000000">
      <w:pPr>
        <w:rPr>
          <w:color w:val="000000"/>
        </w:rPr>
      </w:pPr>
      <w:r>
        <w:rPr>
          <w:color w:val="000000"/>
        </w:rPr>
        <w:t xml:space="preserve">Como parte del desafío, Spotify otorga adicionalmente, un conjunto de datos de prueba que </w:t>
      </w:r>
    </w:p>
    <w:p w14:paraId="000000F4" w14:textId="77777777" w:rsidR="00455B08" w:rsidRDefault="00000000">
      <w:pPr>
        <w:rPr>
          <w:color w:val="000000"/>
        </w:rPr>
      </w:pPr>
      <w:r>
        <w:rPr>
          <w:color w:val="000000"/>
        </w:rPr>
        <w:t xml:space="preserve">consta de 10,000 listas de reproducción con información incompleta. Éste tiene muchos de los </w:t>
      </w:r>
    </w:p>
    <w:p w14:paraId="000000F5" w14:textId="77777777" w:rsidR="00455B08" w:rsidRDefault="00000000">
      <w:pPr>
        <w:rPr>
          <w:color w:val="000000"/>
        </w:rPr>
      </w:pPr>
      <w:r>
        <w:rPr>
          <w:color w:val="000000"/>
        </w:rPr>
        <w:t xml:space="preserve">mismos campos del </w:t>
      </w:r>
      <w:proofErr w:type="spellStart"/>
      <w:r>
        <w:rPr>
          <w:color w:val="000000"/>
        </w:rPr>
        <w:t>dataset</w:t>
      </w:r>
      <w:proofErr w:type="spellEnd"/>
      <w:r>
        <w:rPr>
          <w:color w:val="000000"/>
        </w:rPr>
        <w:t xml:space="preserve"> de entrenamiento, además de seguir la misma estructura, pero las </w:t>
      </w:r>
    </w:p>
    <w:p w14:paraId="000000F6" w14:textId="77777777" w:rsidR="00455B08" w:rsidRDefault="00000000">
      <w:pPr>
        <w:rPr>
          <w:color w:val="000000"/>
        </w:rPr>
      </w:pPr>
      <w:r>
        <w:rPr>
          <w:color w:val="000000"/>
        </w:rPr>
        <w:t xml:space="preserve">listas de reproducción pueden incluir metadatos incompletos (sin título) y solo incluyen K pistas. </w:t>
      </w:r>
    </w:p>
    <w:p w14:paraId="000000F7" w14:textId="77777777" w:rsidR="00455B08" w:rsidRDefault="00000000">
      <w:pPr>
        <w:rPr>
          <w:color w:val="000000"/>
        </w:rPr>
      </w:pPr>
      <w:r>
        <w:rPr>
          <w:color w:val="000000"/>
        </w:rPr>
        <w:t xml:space="preserve">Más específicamente, el conjunto de datos del desafío se divide en 10 escenarios, con 1000 </w:t>
      </w:r>
    </w:p>
    <w:p w14:paraId="000000F8" w14:textId="77777777" w:rsidR="00455B08" w:rsidRDefault="00000000">
      <w:pPr>
        <w:rPr>
          <w:color w:val="000000"/>
        </w:rPr>
      </w:pPr>
      <w:r>
        <w:rPr>
          <w:color w:val="000000"/>
        </w:rPr>
        <w:t>ejemplos de cada escenario:</w:t>
      </w:r>
    </w:p>
    <w:p w14:paraId="000000F9" w14:textId="77777777" w:rsidR="00455B08" w:rsidRDefault="00000000">
      <w:pPr>
        <w:ind w:left="720"/>
        <w:rPr>
          <w:color w:val="000000"/>
        </w:rPr>
      </w:pPr>
      <w:r>
        <w:rPr>
          <w:color w:val="000000"/>
        </w:rPr>
        <w:t>• Sólo título (sin pistas)</w:t>
      </w:r>
    </w:p>
    <w:p w14:paraId="000000FA" w14:textId="77777777" w:rsidR="00455B08" w:rsidRDefault="00000000">
      <w:pPr>
        <w:ind w:left="720"/>
        <w:rPr>
          <w:color w:val="000000"/>
        </w:rPr>
      </w:pPr>
      <w:r>
        <w:rPr>
          <w:color w:val="000000"/>
        </w:rPr>
        <w:t>• Título y primera pista</w:t>
      </w:r>
    </w:p>
    <w:p w14:paraId="000000FB" w14:textId="77777777" w:rsidR="00455B08" w:rsidRDefault="00000000">
      <w:pPr>
        <w:ind w:left="720"/>
        <w:rPr>
          <w:color w:val="000000"/>
        </w:rPr>
      </w:pPr>
      <w:r>
        <w:rPr>
          <w:color w:val="000000"/>
        </w:rPr>
        <w:t>• Título y primeras 5 pistas.</w:t>
      </w:r>
    </w:p>
    <w:p w14:paraId="000000FC" w14:textId="77777777" w:rsidR="00455B08" w:rsidRDefault="00000000">
      <w:pPr>
        <w:ind w:left="720"/>
        <w:rPr>
          <w:color w:val="000000"/>
        </w:rPr>
      </w:pPr>
      <w:r>
        <w:rPr>
          <w:color w:val="000000"/>
        </w:rPr>
        <w:t>• Solo las primeras 5 pistas</w:t>
      </w:r>
    </w:p>
    <w:p w14:paraId="000000FD" w14:textId="77777777" w:rsidR="00455B08" w:rsidRDefault="00000000">
      <w:pPr>
        <w:ind w:left="720"/>
        <w:rPr>
          <w:color w:val="000000"/>
        </w:rPr>
      </w:pPr>
      <w:r>
        <w:rPr>
          <w:color w:val="000000"/>
        </w:rPr>
        <w:t>• Título y primeras 10 pistas.</w:t>
      </w:r>
    </w:p>
    <w:p w14:paraId="000000FE" w14:textId="77777777" w:rsidR="00455B08" w:rsidRDefault="00000000">
      <w:pPr>
        <w:ind w:left="720"/>
        <w:rPr>
          <w:color w:val="000000"/>
        </w:rPr>
      </w:pPr>
      <w:r>
        <w:rPr>
          <w:color w:val="000000"/>
        </w:rPr>
        <w:t>• Solo las primeras 10 pistas</w:t>
      </w:r>
    </w:p>
    <w:p w14:paraId="000000FF" w14:textId="77777777" w:rsidR="00455B08" w:rsidRDefault="00000000">
      <w:pPr>
        <w:ind w:left="720"/>
        <w:rPr>
          <w:color w:val="000000"/>
        </w:rPr>
      </w:pPr>
      <w:r>
        <w:rPr>
          <w:color w:val="000000"/>
        </w:rPr>
        <w:t>• Título y primeras 25 pistas.</w:t>
      </w:r>
    </w:p>
    <w:p w14:paraId="00000100" w14:textId="77777777" w:rsidR="00455B08" w:rsidRDefault="00000000">
      <w:pPr>
        <w:ind w:left="720"/>
        <w:rPr>
          <w:color w:val="000000"/>
        </w:rPr>
      </w:pPr>
      <w:r>
        <w:rPr>
          <w:color w:val="000000"/>
        </w:rPr>
        <w:t>• Título y 25 pistas aleatorias.</w:t>
      </w:r>
    </w:p>
    <w:p w14:paraId="00000101" w14:textId="77777777" w:rsidR="00455B08" w:rsidRDefault="00000000">
      <w:pPr>
        <w:ind w:left="720"/>
        <w:rPr>
          <w:color w:val="000000"/>
        </w:rPr>
      </w:pPr>
      <w:r>
        <w:rPr>
          <w:color w:val="000000"/>
        </w:rPr>
        <w:t>• Título y primeras 100 pistas.</w:t>
      </w:r>
    </w:p>
    <w:p w14:paraId="00000102" w14:textId="77777777" w:rsidR="00455B08" w:rsidRDefault="00000000">
      <w:pPr>
        <w:ind w:left="720"/>
        <w:rPr>
          <w:color w:val="000000"/>
        </w:rPr>
      </w:pPr>
      <w:r>
        <w:rPr>
          <w:color w:val="000000"/>
        </w:rPr>
        <w:t>• Título y 100 pistas aleatorias</w:t>
      </w:r>
    </w:p>
    <w:p w14:paraId="00000103" w14:textId="77777777" w:rsidR="00455B08" w:rsidRDefault="00000000">
      <w:pPr>
        <w:rPr>
          <w:color w:val="000000"/>
        </w:rPr>
      </w:pPr>
      <w:r>
        <w:rPr>
          <w:color w:val="000000"/>
        </w:rPr>
        <w:t>Se busca entonces, que para cada escenario del conjunto de datos prueba, se obtenga un</w:t>
      </w:r>
    </w:p>
    <w:p w14:paraId="00000104" w14:textId="77777777" w:rsidR="00455B08" w:rsidRDefault="00000000">
      <w:pPr>
        <w:rPr>
          <w:b/>
        </w:rPr>
      </w:pPr>
      <w:r>
        <w:t>pronóstico</w:t>
      </w:r>
      <w:r>
        <w:rPr>
          <w:color w:val="000000"/>
        </w:rPr>
        <w:t xml:space="preserve"> de lista de canciones recomendadas. [3]</w:t>
      </w:r>
    </w:p>
    <w:p w14:paraId="00000105" w14:textId="77777777" w:rsidR="00455B08" w:rsidRDefault="00000000">
      <w:pPr>
        <w:spacing w:after="160" w:line="259" w:lineRule="auto"/>
        <w:jc w:val="left"/>
        <w:rPr>
          <w:b/>
        </w:rPr>
      </w:pPr>
      <w:bookmarkStart w:id="25" w:name="_heading=h.1y810tw" w:colFirst="0" w:colLast="0"/>
      <w:bookmarkEnd w:id="25"/>
      <w:r>
        <w:br w:type="page"/>
      </w:r>
    </w:p>
    <w:p w14:paraId="00000106" w14:textId="77777777" w:rsidR="00455B08" w:rsidRDefault="00000000">
      <w:pPr>
        <w:pStyle w:val="Ttulo1"/>
        <w:numPr>
          <w:ilvl w:val="0"/>
          <w:numId w:val="1"/>
        </w:numPr>
      </w:pPr>
      <w:bookmarkStart w:id="26" w:name="_heading=h.4i7ojhp" w:colFirst="0" w:colLast="0"/>
      <w:bookmarkEnd w:id="26"/>
      <w:r>
        <w:lastRenderedPageBreak/>
        <w:t>Objetivos</w:t>
      </w:r>
    </w:p>
    <w:p w14:paraId="00000107" w14:textId="77777777" w:rsidR="00455B08" w:rsidRDefault="00455B08">
      <w:pPr>
        <w:rPr>
          <w:b/>
        </w:rPr>
      </w:pPr>
    </w:p>
    <w:p w14:paraId="00000108" w14:textId="77777777" w:rsidR="00455B08" w:rsidRDefault="00000000">
      <w:pPr>
        <w:pStyle w:val="Ttulo2"/>
        <w:numPr>
          <w:ilvl w:val="1"/>
          <w:numId w:val="1"/>
        </w:numPr>
      </w:pPr>
      <w:bookmarkStart w:id="27" w:name="_heading=h.2xcytpi" w:colFirst="0" w:colLast="0"/>
      <w:bookmarkEnd w:id="27"/>
      <w:r>
        <w:t>Objetivo general</w:t>
      </w:r>
    </w:p>
    <w:p w14:paraId="00000109" w14:textId="77777777" w:rsidR="00455B08" w:rsidRDefault="00455B08">
      <w:pPr>
        <w:ind w:firstLine="708"/>
      </w:pPr>
    </w:p>
    <w:p w14:paraId="0000010A" w14:textId="77777777" w:rsidR="00455B08" w:rsidRDefault="00000000">
      <w:bookmarkStart w:id="28" w:name="_heading=h.1ci93xb" w:colFirst="0" w:colLast="0"/>
      <w:bookmarkEnd w:id="28"/>
      <w:r>
        <w:t>Desarrollar un modelo predictivo utilizando los datos de Spotify del concurso "</w:t>
      </w:r>
      <w:proofErr w:type="spellStart"/>
      <w:r>
        <w:t>The</w:t>
      </w:r>
      <w:proofErr w:type="spellEnd"/>
      <w:r>
        <w:t xml:space="preserve"> Spotify </w:t>
      </w:r>
      <w:proofErr w:type="spellStart"/>
      <w:r>
        <w:t>Million</w:t>
      </w:r>
      <w:proofErr w:type="spellEnd"/>
      <w:r>
        <w:t xml:space="preserve"> </w:t>
      </w:r>
      <w:proofErr w:type="spellStart"/>
      <w:r>
        <w:t>Playlist</w:t>
      </w:r>
      <w:proofErr w:type="spellEnd"/>
      <w:r>
        <w:t xml:space="preserve"> </w:t>
      </w:r>
      <w:proofErr w:type="spellStart"/>
      <w:r>
        <w:t>Dataset</w:t>
      </w:r>
      <w:proofErr w:type="spellEnd"/>
      <w:r>
        <w:t xml:space="preserve"> </w:t>
      </w:r>
      <w:proofErr w:type="spellStart"/>
      <w:r>
        <w:t>Challenge</w:t>
      </w:r>
      <w:proofErr w:type="spellEnd"/>
      <w:r>
        <w:t>". para continuar automáticamente las listas de reproducción con canciones y/o artistas relacionados a partir de patrones de escucha de los usuarios teniendo en cuenta variables como género, duración, artista, entre otras, fomentando una experiencia de usuario más personalizada y satisfactoria.</w:t>
      </w:r>
    </w:p>
    <w:p w14:paraId="0000010B" w14:textId="77777777" w:rsidR="00455B08" w:rsidRDefault="00455B08">
      <w:pPr>
        <w:ind w:firstLine="708"/>
      </w:pPr>
    </w:p>
    <w:p w14:paraId="0000010C" w14:textId="77777777" w:rsidR="00455B08" w:rsidRDefault="00000000">
      <w:pPr>
        <w:pStyle w:val="Ttulo2"/>
        <w:numPr>
          <w:ilvl w:val="1"/>
          <w:numId w:val="1"/>
        </w:numPr>
        <w:rPr>
          <w:b w:val="0"/>
        </w:rPr>
      </w:pPr>
      <w:bookmarkStart w:id="29" w:name="_heading=h.3whwml4" w:colFirst="0" w:colLast="0"/>
      <w:bookmarkEnd w:id="29"/>
      <w:r>
        <w:t>Objetivos específicos</w:t>
      </w:r>
    </w:p>
    <w:p w14:paraId="0000010D" w14:textId="77777777" w:rsidR="00455B08" w:rsidRDefault="00455B08">
      <w:pPr>
        <w:pBdr>
          <w:top w:val="nil"/>
          <w:left w:val="nil"/>
          <w:bottom w:val="nil"/>
          <w:right w:val="nil"/>
          <w:between w:val="nil"/>
        </w:pBdr>
        <w:rPr>
          <w:b/>
        </w:rPr>
      </w:pPr>
    </w:p>
    <w:p w14:paraId="0000010E" w14:textId="77777777" w:rsidR="00455B08" w:rsidRDefault="00000000">
      <w:pPr>
        <w:numPr>
          <w:ilvl w:val="0"/>
          <w:numId w:val="4"/>
        </w:numPr>
        <w:pBdr>
          <w:top w:val="nil"/>
          <w:left w:val="nil"/>
          <w:bottom w:val="nil"/>
          <w:right w:val="nil"/>
          <w:between w:val="nil"/>
        </w:pBdr>
        <w:ind w:left="360"/>
        <w:rPr>
          <w:b/>
        </w:rPr>
      </w:pPr>
      <w:r>
        <w:t xml:space="preserve">Estructurar el </w:t>
      </w:r>
      <w:proofErr w:type="spellStart"/>
      <w:r>
        <w:t>dataset</w:t>
      </w:r>
      <w:proofErr w:type="spellEnd"/>
      <w:r>
        <w:t xml:space="preserve"> inicial a partir de los diccionarios proporcionados por el desafío, garantizando su procesabilidad y comprensión.</w:t>
      </w:r>
    </w:p>
    <w:p w14:paraId="0000010F" w14:textId="77777777" w:rsidR="00455B08" w:rsidRDefault="00000000">
      <w:pPr>
        <w:numPr>
          <w:ilvl w:val="0"/>
          <w:numId w:val="4"/>
        </w:numPr>
        <w:pBdr>
          <w:top w:val="nil"/>
          <w:left w:val="nil"/>
          <w:bottom w:val="nil"/>
          <w:right w:val="nil"/>
          <w:between w:val="nil"/>
        </w:pBdr>
        <w:ind w:left="360"/>
        <w:rPr>
          <w:b/>
        </w:rPr>
      </w:pPr>
      <w:r>
        <w:t>Seleccionar e implementar algoritmos que optimicen la precisión y relevancia de las recomendaciones.</w:t>
      </w:r>
    </w:p>
    <w:p w14:paraId="00000110" w14:textId="77777777" w:rsidR="00455B08" w:rsidRDefault="00000000">
      <w:pPr>
        <w:numPr>
          <w:ilvl w:val="0"/>
          <w:numId w:val="4"/>
        </w:numPr>
        <w:pBdr>
          <w:top w:val="nil"/>
          <w:left w:val="nil"/>
          <w:bottom w:val="nil"/>
          <w:right w:val="nil"/>
          <w:between w:val="nil"/>
        </w:pBdr>
        <w:ind w:left="360"/>
        <w:rPr>
          <w:b/>
          <w:color w:val="000000"/>
        </w:rPr>
      </w:pPr>
      <w:r>
        <w:rPr>
          <w:color w:val="000000"/>
        </w:rPr>
        <w:t>Establecer</w:t>
      </w:r>
      <w:r>
        <w:t xml:space="preserve"> un patrón de recomendación a partir de las variables de usuario que permita tener una experiencia personalizada.</w:t>
      </w:r>
    </w:p>
    <w:p w14:paraId="00000111" w14:textId="77777777" w:rsidR="00455B08" w:rsidRDefault="00000000">
      <w:pPr>
        <w:pBdr>
          <w:top w:val="nil"/>
          <w:left w:val="nil"/>
          <w:bottom w:val="nil"/>
          <w:right w:val="nil"/>
          <w:between w:val="nil"/>
        </w:pBdr>
        <w:rPr>
          <w:color w:val="000000"/>
        </w:rPr>
      </w:pPr>
      <w:r>
        <w:rPr>
          <w:color w:val="000000"/>
        </w:rPr>
        <w:t>.</w:t>
      </w:r>
    </w:p>
    <w:p w14:paraId="00000112" w14:textId="77777777" w:rsidR="00455B08" w:rsidRDefault="00455B08">
      <w:pPr>
        <w:jc w:val="center"/>
        <w:rPr>
          <w:b/>
        </w:rPr>
      </w:pPr>
    </w:p>
    <w:p w14:paraId="00000113" w14:textId="77777777" w:rsidR="00455B08" w:rsidRDefault="00455B08">
      <w:pPr>
        <w:jc w:val="center"/>
        <w:rPr>
          <w:b/>
        </w:rPr>
      </w:pPr>
    </w:p>
    <w:p w14:paraId="00000114" w14:textId="77777777" w:rsidR="00455B08" w:rsidRDefault="00000000">
      <w:pPr>
        <w:spacing w:after="160" w:line="259" w:lineRule="auto"/>
        <w:jc w:val="left"/>
        <w:rPr>
          <w:b/>
        </w:rPr>
      </w:pPr>
      <w:r>
        <w:br w:type="page"/>
      </w:r>
    </w:p>
    <w:p w14:paraId="00000115" w14:textId="77777777" w:rsidR="00455B08" w:rsidRDefault="00000000">
      <w:pPr>
        <w:pStyle w:val="Ttulo1"/>
        <w:numPr>
          <w:ilvl w:val="0"/>
          <w:numId w:val="1"/>
        </w:numPr>
      </w:pPr>
      <w:bookmarkStart w:id="30" w:name="_heading=h.2bn6wsx" w:colFirst="0" w:colLast="0"/>
      <w:bookmarkEnd w:id="30"/>
      <w:r>
        <w:lastRenderedPageBreak/>
        <w:t>Datos</w:t>
      </w:r>
    </w:p>
    <w:p w14:paraId="00000116" w14:textId="77777777" w:rsidR="00455B08" w:rsidRDefault="00455B08"/>
    <w:p w14:paraId="00000117" w14:textId="77777777" w:rsidR="00455B08" w:rsidRDefault="00000000">
      <w:pPr>
        <w:pStyle w:val="Ttulo2"/>
        <w:numPr>
          <w:ilvl w:val="1"/>
          <w:numId w:val="1"/>
        </w:numPr>
      </w:pPr>
      <w:bookmarkStart w:id="31" w:name="_heading=h.qsh70q" w:colFirst="0" w:colLast="0"/>
      <w:bookmarkEnd w:id="31"/>
      <w:r>
        <w:t xml:space="preserve"> Datos originales</w:t>
      </w:r>
    </w:p>
    <w:p w14:paraId="00000118" w14:textId="77777777" w:rsidR="00455B08" w:rsidRDefault="00000000">
      <w:r>
        <w:t xml:space="preserve">La fuente de datos es el propio </w:t>
      </w:r>
      <w:proofErr w:type="spellStart"/>
      <w:r>
        <w:t>dataset</w:t>
      </w:r>
      <w:proofErr w:type="spellEnd"/>
      <w:r>
        <w:t xml:space="preserve"> de Spotify de acceso público para el reto de reproducción automática. Dicho </w:t>
      </w:r>
      <w:proofErr w:type="spellStart"/>
      <w:r>
        <w:t>dataset</w:t>
      </w:r>
      <w:proofErr w:type="spellEnd"/>
      <w:r>
        <w:t xml:space="preserve"> comprende 1 millón de listas de reproducción y consta de más de 2 millones de pistas únicas de casi 300 000 artistas. </w:t>
      </w:r>
      <w:proofErr w:type="gramStart"/>
      <w:r>
        <w:t>Además</w:t>
      </w:r>
      <w:proofErr w:type="gramEnd"/>
      <w:r>
        <w:t xml:space="preserve"> incluye listas de reproducción públicas creadas por usuarios de Spotify de EE. UU y se compone de datos relevantes como el título de la lista de reproducción, la lista de pistas (incluidos los ID de las pistas) y otros campos de metadatos (hora de la última edición, número de ediciones de la lista de reproducción, entre otros). Cabe resaltar que estos datos presentados por Spotify fueron previamente anonimizados para proteger la privacidad de los usuarios y que las listas de reproducción fueron previamente muestreadas con cierta aleatorización; además se filtraron manualmente para determinar la calidad de éstas y eliminar contenido ofensivo.</w:t>
      </w:r>
    </w:p>
    <w:p w14:paraId="00000119" w14:textId="77777777" w:rsidR="00455B08" w:rsidRDefault="00455B08"/>
    <w:p w14:paraId="0000011A" w14:textId="77777777" w:rsidR="00455B08" w:rsidRDefault="00455B08"/>
    <w:tbl>
      <w:tblPr>
        <w:tblStyle w:val="a7"/>
        <w:tblpPr w:leftFromText="180" w:rightFromText="180" w:topFromText="180" w:bottomFromText="180" w:horzAnchor="margin" w:tblpXSpec="center" w:tblpYSpec="center"/>
        <w:tblW w:w="9135" w:type="dxa"/>
        <w:jc w:val="center"/>
        <w:tblInd w:w="0" w:type="dxa"/>
        <w:tblBorders>
          <w:top w:val="single" w:sz="4" w:space="0" w:color="0F0F0F"/>
          <w:left w:val="single" w:sz="4" w:space="0" w:color="0F0F0F"/>
          <w:bottom w:val="single" w:sz="4" w:space="0" w:color="0F0F0F"/>
          <w:right w:val="single" w:sz="4" w:space="0" w:color="0F0F0F"/>
          <w:insideH w:val="single" w:sz="4" w:space="0" w:color="0F0F0F"/>
          <w:insideV w:val="single" w:sz="4" w:space="0" w:color="0F0F0F"/>
        </w:tblBorders>
        <w:tblLayout w:type="fixed"/>
        <w:tblLook w:val="0600" w:firstRow="0" w:lastRow="0" w:firstColumn="0" w:lastColumn="0" w:noHBand="1" w:noVBand="1"/>
      </w:tblPr>
      <w:tblGrid>
        <w:gridCol w:w="2880"/>
        <w:gridCol w:w="6255"/>
      </w:tblGrid>
      <w:tr w:rsidR="00455B08" w14:paraId="3BDE3C41" w14:textId="77777777" w:rsidTr="006A7F3F">
        <w:trPr>
          <w:trHeight w:val="284"/>
          <w:tblHeader/>
          <w:jc w:val="center"/>
        </w:trPr>
        <w:tc>
          <w:tcPr>
            <w:tcW w:w="2880" w:type="dxa"/>
            <w:tcBorders>
              <w:top w:val="single" w:sz="4" w:space="0" w:color="0F0F0F"/>
              <w:left w:val="single" w:sz="4" w:space="0" w:color="0F0F0F"/>
              <w:bottom w:val="single" w:sz="4" w:space="0" w:color="0F0F0F"/>
              <w:right w:val="single" w:sz="4" w:space="0" w:color="0F0F0F"/>
            </w:tcBorders>
            <w:shd w:val="clear" w:color="auto" w:fill="D9D9D9"/>
            <w:vAlign w:val="center"/>
          </w:tcPr>
          <w:p w14:paraId="0000011B" w14:textId="77777777" w:rsidR="00455B08" w:rsidRDefault="00000000">
            <w:pPr>
              <w:jc w:val="center"/>
              <w:rPr>
                <w:b/>
              </w:rPr>
            </w:pPr>
            <w:r>
              <w:rPr>
                <w:b/>
              </w:rPr>
              <w:lastRenderedPageBreak/>
              <w:t>Variable</w:t>
            </w:r>
          </w:p>
        </w:tc>
        <w:tc>
          <w:tcPr>
            <w:tcW w:w="6255" w:type="dxa"/>
            <w:tcBorders>
              <w:top w:val="single" w:sz="4" w:space="0" w:color="0F0F0F"/>
              <w:left w:val="single" w:sz="4" w:space="0" w:color="0F0F0F"/>
              <w:bottom w:val="single" w:sz="4" w:space="0" w:color="0F0F0F"/>
              <w:right w:val="single" w:sz="4" w:space="0" w:color="0F0F0F"/>
            </w:tcBorders>
            <w:shd w:val="clear" w:color="auto" w:fill="D9D9D9"/>
            <w:vAlign w:val="center"/>
          </w:tcPr>
          <w:p w14:paraId="0000011C" w14:textId="77777777" w:rsidR="00455B08" w:rsidRDefault="00000000">
            <w:pPr>
              <w:jc w:val="center"/>
              <w:rPr>
                <w:b/>
              </w:rPr>
            </w:pPr>
            <w:r>
              <w:rPr>
                <w:b/>
              </w:rPr>
              <w:t>Definición</w:t>
            </w:r>
          </w:p>
        </w:tc>
      </w:tr>
      <w:tr w:rsidR="00455B08" w14:paraId="57BA6300" w14:textId="77777777" w:rsidTr="006A7F3F">
        <w:trPr>
          <w:trHeight w:val="284"/>
          <w:tblHeader/>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1D" w14:textId="77777777" w:rsidR="00455B08" w:rsidRDefault="00000000">
            <w:pPr>
              <w:jc w:val="center"/>
            </w:pPr>
            <w:r>
              <w:t xml:space="preserve">Nombre </w:t>
            </w:r>
            <w:proofErr w:type="spellStart"/>
            <w:r>
              <w:t>Playlist</w:t>
            </w:r>
            <w:proofErr w:type="spellEnd"/>
          </w:p>
        </w:tc>
        <w:tc>
          <w:tcPr>
            <w:tcW w:w="6255" w:type="dxa"/>
            <w:tcBorders>
              <w:top w:val="single" w:sz="4" w:space="0" w:color="0F0F0F"/>
              <w:left w:val="single" w:sz="4" w:space="0" w:color="0F0F0F"/>
              <w:bottom w:val="single" w:sz="4" w:space="0" w:color="0F0F0F"/>
              <w:right w:val="single" w:sz="4" w:space="0" w:color="0F0F0F"/>
            </w:tcBorders>
            <w:vAlign w:val="center"/>
          </w:tcPr>
          <w:p w14:paraId="0000011E" w14:textId="77777777" w:rsidR="00455B08" w:rsidRDefault="00000000">
            <w:pPr>
              <w:jc w:val="center"/>
            </w:pPr>
            <w:r>
              <w:t xml:space="preserve">Nombre de una </w:t>
            </w:r>
            <w:proofErr w:type="spellStart"/>
            <w:r>
              <w:t>playlist</w:t>
            </w:r>
            <w:proofErr w:type="spellEnd"/>
            <w:r>
              <w:t xml:space="preserve"> de Spotify</w:t>
            </w:r>
          </w:p>
        </w:tc>
      </w:tr>
      <w:tr w:rsidR="00455B08" w14:paraId="2474EB97" w14:textId="77777777" w:rsidTr="006A7F3F">
        <w:trPr>
          <w:trHeight w:val="284"/>
          <w:tblHeader/>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1F" w14:textId="77777777" w:rsidR="00455B08" w:rsidRDefault="00000000">
            <w:pPr>
              <w:jc w:val="center"/>
            </w:pPr>
            <w:r>
              <w:t>Número de Pistas</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0" w14:textId="77777777" w:rsidR="00455B08" w:rsidRDefault="00000000">
            <w:pPr>
              <w:jc w:val="center"/>
            </w:pPr>
            <w:r>
              <w:t xml:space="preserve">Número de canciones dentro de una </w:t>
            </w:r>
            <w:proofErr w:type="spellStart"/>
            <w:r>
              <w:t>playlist</w:t>
            </w:r>
            <w:proofErr w:type="spellEnd"/>
            <w:r>
              <w:t xml:space="preserve"> de Spotify</w:t>
            </w:r>
          </w:p>
        </w:tc>
      </w:tr>
      <w:tr w:rsidR="00455B08" w14:paraId="347ECB9C" w14:textId="77777777" w:rsidTr="006A7F3F">
        <w:trPr>
          <w:trHeight w:val="284"/>
          <w:tblHeader/>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1" w14:textId="77777777" w:rsidR="00455B08" w:rsidRDefault="00000000">
            <w:pPr>
              <w:jc w:val="center"/>
            </w:pPr>
            <w:r>
              <w:t xml:space="preserve">Duración </w:t>
            </w:r>
            <w:proofErr w:type="spellStart"/>
            <w:r>
              <w:t>Playlist</w:t>
            </w:r>
            <w:proofErr w:type="spellEnd"/>
          </w:p>
        </w:tc>
        <w:tc>
          <w:tcPr>
            <w:tcW w:w="6255" w:type="dxa"/>
            <w:tcBorders>
              <w:top w:val="single" w:sz="4" w:space="0" w:color="0F0F0F"/>
              <w:left w:val="single" w:sz="4" w:space="0" w:color="0F0F0F"/>
              <w:bottom w:val="single" w:sz="4" w:space="0" w:color="0F0F0F"/>
              <w:right w:val="single" w:sz="4" w:space="0" w:color="0F0F0F"/>
            </w:tcBorders>
            <w:vAlign w:val="center"/>
          </w:tcPr>
          <w:p w14:paraId="00000122" w14:textId="77777777" w:rsidR="00455B08" w:rsidRDefault="00000000">
            <w:pPr>
              <w:jc w:val="center"/>
            </w:pPr>
            <w:r>
              <w:t>Duración total de toda la lista de reproducción (en ms)</w:t>
            </w:r>
          </w:p>
        </w:tc>
      </w:tr>
      <w:tr w:rsidR="00455B08" w14:paraId="7F55EBA5"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3" w14:textId="77777777" w:rsidR="00455B08" w:rsidRDefault="00000000">
            <w:pPr>
              <w:jc w:val="center"/>
            </w:pPr>
            <w:r>
              <w:t>Número de Seguidores</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4" w14:textId="77777777" w:rsidR="00455B08" w:rsidRDefault="00000000">
            <w:pPr>
              <w:jc w:val="center"/>
            </w:pPr>
            <w:r>
              <w:t xml:space="preserve">Número de seguidores de la </w:t>
            </w:r>
            <w:proofErr w:type="spellStart"/>
            <w:r>
              <w:t>playlist</w:t>
            </w:r>
            <w:proofErr w:type="spellEnd"/>
          </w:p>
        </w:tc>
      </w:tr>
      <w:tr w:rsidR="00455B08" w14:paraId="1E3E2030"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5" w14:textId="77777777" w:rsidR="00455B08" w:rsidRDefault="00000000">
            <w:pPr>
              <w:jc w:val="center"/>
            </w:pPr>
            <w:r>
              <w:t>Nombre Pista</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6" w14:textId="77777777" w:rsidR="00455B08" w:rsidRDefault="00000000">
            <w:pPr>
              <w:jc w:val="center"/>
            </w:pPr>
            <w:r>
              <w:t xml:space="preserve">Nombre de la canción o pista de la </w:t>
            </w:r>
            <w:proofErr w:type="spellStart"/>
            <w:r>
              <w:t>playlist</w:t>
            </w:r>
            <w:proofErr w:type="spellEnd"/>
          </w:p>
        </w:tc>
      </w:tr>
      <w:tr w:rsidR="00455B08" w14:paraId="5065A608"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7" w14:textId="77777777" w:rsidR="00455B08" w:rsidRDefault="00000000">
            <w:pPr>
              <w:jc w:val="center"/>
            </w:pPr>
            <w:r>
              <w:t>Nombre Artista</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8" w14:textId="77777777" w:rsidR="00455B08" w:rsidRDefault="00000000">
            <w:pPr>
              <w:jc w:val="center"/>
            </w:pPr>
            <w:r>
              <w:t xml:space="preserve">Nombre del artista </w:t>
            </w:r>
          </w:p>
        </w:tc>
      </w:tr>
      <w:tr w:rsidR="00455B08" w14:paraId="669F5D84"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9" w14:textId="77777777" w:rsidR="00455B08" w:rsidRDefault="00000000">
            <w:pPr>
              <w:jc w:val="center"/>
            </w:pPr>
            <w:r>
              <w:t>Nombre Álbum Musical</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A" w14:textId="77777777" w:rsidR="00455B08" w:rsidRDefault="00000000">
            <w:pPr>
              <w:jc w:val="center"/>
            </w:pPr>
            <w:r>
              <w:t xml:space="preserve">Nombre del Álbum Musical al que corresponde la pista </w:t>
            </w:r>
          </w:p>
        </w:tc>
      </w:tr>
      <w:tr w:rsidR="00455B08" w14:paraId="0AD37E47"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B" w14:textId="77777777" w:rsidR="00455B08" w:rsidRDefault="00000000">
            <w:pPr>
              <w:jc w:val="center"/>
            </w:pPr>
            <w:r>
              <w:t>Duración Pista</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C" w14:textId="77777777" w:rsidR="00455B08" w:rsidRDefault="00000000">
            <w:pPr>
              <w:jc w:val="center"/>
            </w:pPr>
            <w:r>
              <w:t>Duración de una pista de la lista de reproducción (en ms)</w:t>
            </w:r>
          </w:p>
        </w:tc>
      </w:tr>
      <w:tr w:rsidR="00455B08" w14:paraId="6EA01DCA"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D" w14:textId="77777777" w:rsidR="00455B08" w:rsidRDefault="00000000">
            <w:pPr>
              <w:jc w:val="center"/>
            </w:pPr>
            <w:r>
              <w:t>Posición</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2E" w14:textId="77777777" w:rsidR="00455B08" w:rsidRDefault="00000000">
            <w:pPr>
              <w:jc w:val="center"/>
            </w:pPr>
            <w:r>
              <w:t xml:space="preserve">Posición de la pista dentro de la </w:t>
            </w:r>
            <w:proofErr w:type="spellStart"/>
            <w:r>
              <w:t>playlist</w:t>
            </w:r>
            <w:proofErr w:type="spellEnd"/>
          </w:p>
        </w:tc>
      </w:tr>
      <w:tr w:rsidR="00455B08" w14:paraId="0FA3D0D6"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2F" w14:textId="77777777" w:rsidR="00455B08" w:rsidRDefault="00000000">
            <w:pPr>
              <w:jc w:val="center"/>
            </w:pPr>
            <w:proofErr w:type="spellStart"/>
            <w:r>
              <w:t>Track</w:t>
            </w:r>
            <w:proofErr w:type="spellEnd"/>
            <w:r>
              <w:t xml:space="preserve"> URI</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30" w14:textId="77777777" w:rsidR="00455B08" w:rsidRDefault="00000000">
            <w:pPr>
              <w:jc w:val="center"/>
            </w:pPr>
            <w:r>
              <w:t>Identificación o ID de la pista dentro de Spotify</w:t>
            </w:r>
          </w:p>
        </w:tc>
      </w:tr>
      <w:tr w:rsidR="00455B08" w14:paraId="1A8F5E5D"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31" w14:textId="77777777" w:rsidR="00455B08" w:rsidRDefault="00000000">
            <w:pPr>
              <w:jc w:val="center"/>
            </w:pPr>
            <w:proofErr w:type="spellStart"/>
            <w:r>
              <w:t>Artist</w:t>
            </w:r>
            <w:proofErr w:type="spellEnd"/>
            <w:r>
              <w:t xml:space="preserve"> URI</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32" w14:textId="77777777" w:rsidR="00455B08" w:rsidRDefault="00000000">
            <w:pPr>
              <w:jc w:val="center"/>
            </w:pPr>
            <w:r>
              <w:t>Identificación o ID del artista dentro de Spotify</w:t>
            </w:r>
          </w:p>
        </w:tc>
      </w:tr>
      <w:tr w:rsidR="00455B08" w14:paraId="0923C73E" w14:textId="77777777" w:rsidTr="006A7F3F">
        <w:trPr>
          <w:trHeight w:val="284"/>
          <w:jc w:val="center"/>
        </w:trPr>
        <w:tc>
          <w:tcPr>
            <w:tcW w:w="2880" w:type="dxa"/>
            <w:tcBorders>
              <w:top w:val="single" w:sz="4" w:space="0" w:color="0F0F0F"/>
              <w:left w:val="single" w:sz="4" w:space="0" w:color="0F0F0F"/>
              <w:bottom w:val="single" w:sz="4" w:space="0" w:color="0F0F0F"/>
              <w:right w:val="single" w:sz="4" w:space="0" w:color="0F0F0F"/>
            </w:tcBorders>
            <w:vAlign w:val="center"/>
          </w:tcPr>
          <w:p w14:paraId="00000133" w14:textId="77777777" w:rsidR="00455B08" w:rsidRDefault="00000000">
            <w:pPr>
              <w:jc w:val="center"/>
            </w:pPr>
            <w:r>
              <w:t>Álbum URI</w:t>
            </w:r>
          </w:p>
        </w:tc>
        <w:tc>
          <w:tcPr>
            <w:tcW w:w="6255" w:type="dxa"/>
            <w:tcBorders>
              <w:top w:val="single" w:sz="4" w:space="0" w:color="0F0F0F"/>
              <w:left w:val="single" w:sz="4" w:space="0" w:color="0F0F0F"/>
              <w:bottom w:val="single" w:sz="4" w:space="0" w:color="0F0F0F"/>
              <w:right w:val="single" w:sz="4" w:space="0" w:color="0F0F0F"/>
            </w:tcBorders>
            <w:vAlign w:val="center"/>
          </w:tcPr>
          <w:p w14:paraId="00000134" w14:textId="77777777" w:rsidR="00455B08" w:rsidRDefault="00000000">
            <w:pPr>
              <w:jc w:val="center"/>
            </w:pPr>
            <w:r>
              <w:t>Identificación o ID del álbum musical dentro de Spotify</w:t>
            </w:r>
          </w:p>
        </w:tc>
      </w:tr>
    </w:tbl>
    <w:p w14:paraId="00000135" w14:textId="77777777" w:rsidR="00455B08" w:rsidRDefault="00000000">
      <w:pPr>
        <w:numPr>
          <w:ilvl w:val="0"/>
          <w:numId w:val="3"/>
        </w:numPr>
        <w:rPr>
          <w:b/>
        </w:rPr>
      </w:pPr>
      <w:r>
        <w:rPr>
          <w:b/>
        </w:rPr>
        <w:t>Descripción de variables</w:t>
      </w:r>
    </w:p>
    <w:p w14:paraId="00000136" w14:textId="0F1F0628" w:rsidR="00455B08" w:rsidRDefault="00000000">
      <w:r>
        <w:t>En la siguiente tabla se describen las variables que comprenden los datos proporcionados por Spot</w:t>
      </w:r>
      <w:r w:rsidR="006A7F3F">
        <w:t>i</w:t>
      </w:r>
      <w:r>
        <w:t xml:space="preserve">fy </w:t>
      </w:r>
    </w:p>
    <w:p w14:paraId="00000137" w14:textId="77777777" w:rsidR="00455B08" w:rsidRDefault="00455B08"/>
    <w:p w14:paraId="00000138" w14:textId="77777777" w:rsidR="00455B08" w:rsidRDefault="00000000">
      <w:pPr>
        <w:jc w:val="center"/>
      </w:pPr>
      <w:r>
        <w:rPr>
          <w:i/>
        </w:rPr>
        <w:t>Tabla 1. Descripción de las variables, base de datos cruda</w:t>
      </w:r>
    </w:p>
    <w:p w14:paraId="0C8F95FD" w14:textId="77777777" w:rsidR="006A7F3F" w:rsidRDefault="006A7F3F"/>
    <w:p w14:paraId="0000013C" w14:textId="1A6AC18A" w:rsidR="00455B08" w:rsidRDefault="00000000">
      <w:r>
        <w:t xml:space="preserve">A continuación, se muestra un ejemplo de una entrada típica de una lista de reproducción: </w:t>
      </w:r>
    </w:p>
    <w:p w14:paraId="0000013D" w14:textId="77777777" w:rsidR="00455B08" w:rsidRDefault="00000000">
      <w:r>
        <w:t>{</w:t>
      </w:r>
    </w:p>
    <w:p w14:paraId="0000013E" w14:textId="77777777" w:rsidR="00455B08" w:rsidRDefault="00000000">
      <w:r>
        <w:t xml:space="preserve"> "nombre": "musical",</w:t>
      </w:r>
    </w:p>
    <w:p w14:paraId="0000013F" w14:textId="77777777" w:rsidR="00455B08" w:rsidRDefault="00000000">
      <w:r>
        <w:lastRenderedPageBreak/>
        <w:t xml:space="preserve"> "colaborativo": "falso",</w:t>
      </w:r>
    </w:p>
    <w:p w14:paraId="00000140" w14:textId="77777777" w:rsidR="00455B08" w:rsidRDefault="00000000">
      <w:r>
        <w:t xml:space="preserve"> "</w:t>
      </w:r>
      <w:proofErr w:type="spellStart"/>
      <w:r>
        <w:t>pid</w:t>
      </w:r>
      <w:proofErr w:type="spellEnd"/>
      <w:r>
        <w:t>": 5,</w:t>
      </w:r>
    </w:p>
    <w:p w14:paraId="00000141" w14:textId="77777777" w:rsidR="00455B08" w:rsidRDefault="00000000">
      <w:r>
        <w:t xml:space="preserve"> "</w:t>
      </w:r>
      <w:proofErr w:type="spellStart"/>
      <w:r>
        <w:t>modificado_at</w:t>
      </w:r>
      <w:proofErr w:type="spellEnd"/>
      <w:r>
        <w:t>": 1493424000,</w:t>
      </w:r>
    </w:p>
    <w:p w14:paraId="00000142" w14:textId="77777777" w:rsidR="00455B08" w:rsidRDefault="00000000">
      <w:r>
        <w:t xml:space="preserve"> "</w:t>
      </w:r>
      <w:proofErr w:type="spellStart"/>
      <w:r>
        <w:t>num_álbumes</w:t>
      </w:r>
      <w:proofErr w:type="spellEnd"/>
      <w:r>
        <w:t>": 7,</w:t>
      </w:r>
    </w:p>
    <w:p w14:paraId="00000143" w14:textId="77777777" w:rsidR="00455B08" w:rsidRDefault="00000000">
      <w:r>
        <w:t xml:space="preserve"> "</w:t>
      </w:r>
      <w:proofErr w:type="spellStart"/>
      <w:r>
        <w:t>núm_pistas</w:t>
      </w:r>
      <w:proofErr w:type="spellEnd"/>
      <w:r>
        <w:t>": 12,</w:t>
      </w:r>
    </w:p>
    <w:p w14:paraId="00000144" w14:textId="77777777" w:rsidR="00455B08" w:rsidRDefault="00000000">
      <w:r>
        <w:t xml:space="preserve"> "</w:t>
      </w:r>
      <w:proofErr w:type="spellStart"/>
      <w:r>
        <w:t>num_seguidores</w:t>
      </w:r>
      <w:proofErr w:type="spellEnd"/>
      <w:r>
        <w:t>": 1,</w:t>
      </w:r>
    </w:p>
    <w:p w14:paraId="00000145" w14:textId="77777777" w:rsidR="00455B08" w:rsidRDefault="00000000">
      <w:r>
        <w:t xml:space="preserve"> "</w:t>
      </w:r>
      <w:proofErr w:type="spellStart"/>
      <w:r>
        <w:t>num_edits</w:t>
      </w:r>
      <w:proofErr w:type="spellEnd"/>
      <w:r>
        <w:t>": 2,</w:t>
      </w:r>
    </w:p>
    <w:p w14:paraId="00000146" w14:textId="77777777" w:rsidR="00455B08" w:rsidRDefault="00000000">
      <w:r>
        <w:t xml:space="preserve"> "</w:t>
      </w:r>
      <w:proofErr w:type="spellStart"/>
      <w:r>
        <w:t>duración_ms</w:t>
      </w:r>
      <w:proofErr w:type="spellEnd"/>
      <w:r>
        <w:t>": 2657366,</w:t>
      </w:r>
    </w:p>
    <w:p w14:paraId="00000147" w14:textId="77777777" w:rsidR="00455B08" w:rsidRDefault="00000000">
      <w:r>
        <w:t xml:space="preserve"> "</w:t>
      </w:r>
      <w:proofErr w:type="spellStart"/>
      <w:r>
        <w:t>num_artistas</w:t>
      </w:r>
      <w:proofErr w:type="spellEnd"/>
      <w:r>
        <w:t>": 6,</w:t>
      </w:r>
    </w:p>
    <w:p w14:paraId="00000148" w14:textId="77777777" w:rsidR="00455B08" w:rsidRDefault="00000000">
      <w:r>
        <w:t xml:space="preserve"> "pistas": [</w:t>
      </w:r>
    </w:p>
    <w:p w14:paraId="00000149" w14:textId="77777777" w:rsidR="00455B08" w:rsidRDefault="00000000">
      <w:r>
        <w:t xml:space="preserve"> {</w:t>
      </w:r>
    </w:p>
    <w:p w14:paraId="0000014A" w14:textId="77777777" w:rsidR="00455B08" w:rsidRDefault="00000000">
      <w:r>
        <w:t xml:space="preserve"> "</w:t>
      </w:r>
      <w:proofErr w:type="spellStart"/>
      <w:r>
        <w:t>pos</w:t>
      </w:r>
      <w:proofErr w:type="spellEnd"/>
      <w:r>
        <w:t>": 0,</w:t>
      </w:r>
    </w:p>
    <w:p w14:paraId="0000014B" w14:textId="77777777" w:rsidR="00455B08" w:rsidRDefault="00000000">
      <w:r>
        <w:t xml:space="preserve"> "</w:t>
      </w:r>
      <w:proofErr w:type="spellStart"/>
      <w:r>
        <w:t>artist_name</w:t>
      </w:r>
      <w:proofErr w:type="spellEnd"/>
      <w:r>
        <w:t>": "</w:t>
      </w:r>
      <w:proofErr w:type="spellStart"/>
      <w:r>
        <w:t>Degiheugi</w:t>
      </w:r>
      <w:proofErr w:type="spellEnd"/>
      <w:r>
        <w:t>",</w:t>
      </w:r>
    </w:p>
    <w:p w14:paraId="0000014C" w14:textId="77777777" w:rsidR="00455B08" w:rsidRDefault="00000000">
      <w:r>
        <w:t xml:space="preserve"> "</w:t>
      </w:r>
      <w:proofErr w:type="spellStart"/>
      <w:r>
        <w:t>track_uri</w:t>
      </w:r>
      <w:proofErr w:type="spellEnd"/>
      <w:r>
        <w:t>": "</w:t>
      </w:r>
      <w:proofErr w:type="gramStart"/>
      <w:r>
        <w:t>spotify:pista</w:t>
      </w:r>
      <w:proofErr w:type="gramEnd"/>
      <w:r>
        <w:t>:7vqa3sDmtEaVJ2gcvxtRID",</w:t>
      </w:r>
    </w:p>
    <w:p w14:paraId="0000014D" w14:textId="77777777" w:rsidR="00455B08" w:rsidRPr="006A7F3F" w:rsidRDefault="00000000">
      <w:pPr>
        <w:rPr>
          <w:lang w:val="en-US"/>
        </w:rPr>
      </w:pPr>
      <w:r>
        <w:t xml:space="preserve"> </w:t>
      </w:r>
      <w:r w:rsidRPr="006A7F3F">
        <w:rPr>
          <w:lang w:val="en-US"/>
        </w:rPr>
        <w:t>"</w:t>
      </w:r>
      <w:proofErr w:type="spellStart"/>
      <w:r w:rsidRPr="006A7F3F">
        <w:rPr>
          <w:lang w:val="en-US"/>
        </w:rPr>
        <w:t>artist_uri</w:t>
      </w:r>
      <w:proofErr w:type="spellEnd"/>
      <w:r w:rsidRPr="006A7F3F">
        <w:rPr>
          <w:lang w:val="en-US"/>
        </w:rPr>
        <w:t>": "</w:t>
      </w:r>
      <w:proofErr w:type="gramStart"/>
      <w:r w:rsidRPr="006A7F3F">
        <w:rPr>
          <w:lang w:val="en-US"/>
        </w:rPr>
        <w:t>spotify:artista</w:t>
      </w:r>
      <w:proofErr w:type="gramEnd"/>
      <w:r w:rsidRPr="006A7F3F">
        <w:rPr>
          <w:lang w:val="en-US"/>
        </w:rPr>
        <w:t>:3V2paBXEoZIAhfZRJmo2jL",</w:t>
      </w:r>
    </w:p>
    <w:p w14:paraId="0000014E" w14:textId="77777777" w:rsidR="00455B08" w:rsidRPr="006A7F3F" w:rsidRDefault="00000000">
      <w:pPr>
        <w:rPr>
          <w:lang w:val="en-US"/>
        </w:rPr>
      </w:pPr>
      <w:r w:rsidRPr="006A7F3F">
        <w:rPr>
          <w:lang w:val="en-US"/>
        </w:rPr>
        <w:t xml:space="preserve"> "</w:t>
      </w:r>
      <w:proofErr w:type="spellStart"/>
      <w:proofErr w:type="gramStart"/>
      <w:r w:rsidRPr="006A7F3F">
        <w:rPr>
          <w:lang w:val="en-US"/>
        </w:rPr>
        <w:t>track</w:t>
      </w:r>
      <w:proofErr w:type="gramEnd"/>
      <w:r w:rsidRPr="006A7F3F">
        <w:rPr>
          <w:lang w:val="en-US"/>
        </w:rPr>
        <w:t>_name</w:t>
      </w:r>
      <w:proofErr w:type="spellEnd"/>
      <w:r w:rsidRPr="006A7F3F">
        <w:rPr>
          <w:lang w:val="en-US"/>
        </w:rPr>
        <w:t>": "Final",</w:t>
      </w:r>
    </w:p>
    <w:p w14:paraId="0000014F" w14:textId="77777777" w:rsidR="00455B08" w:rsidRPr="006A7F3F" w:rsidRDefault="00000000">
      <w:pPr>
        <w:rPr>
          <w:lang w:val="en-US"/>
        </w:rPr>
      </w:pPr>
      <w:r w:rsidRPr="006A7F3F">
        <w:rPr>
          <w:lang w:val="en-US"/>
        </w:rPr>
        <w:t xml:space="preserve"> "</w:t>
      </w:r>
      <w:proofErr w:type="spellStart"/>
      <w:r w:rsidRPr="006A7F3F">
        <w:rPr>
          <w:lang w:val="en-US"/>
        </w:rPr>
        <w:t>album_uri</w:t>
      </w:r>
      <w:proofErr w:type="spellEnd"/>
      <w:r w:rsidRPr="006A7F3F">
        <w:rPr>
          <w:lang w:val="en-US"/>
        </w:rPr>
        <w:t>": "</w:t>
      </w:r>
      <w:proofErr w:type="gramStart"/>
      <w:r w:rsidRPr="006A7F3F">
        <w:rPr>
          <w:lang w:val="en-US"/>
        </w:rPr>
        <w:t>spotify:álbum</w:t>
      </w:r>
      <w:proofErr w:type="gramEnd"/>
      <w:r w:rsidRPr="006A7F3F">
        <w:rPr>
          <w:lang w:val="en-US"/>
        </w:rPr>
        <w:t>:2KrRMJ9z7Xjoz1Az4O6UML",</w:t>
      </w:r>
    </w:p>
    <w:p w14:paraId="00000150" w14:textId="77777777" w:rsidR="00455B08" w:rsidRDefault="00000000">
      <w:r w:rsidRPr="006A7F3F">
        <w:rPr>
          <w:lang w:val="en-US"/>
        </w:rPr>
        <w:t xml:space="preserve"> </w:t>
      </w:r>
      <w:r>
        <w:t>"</w:t>
      </w:r>
      <w:proofErr w:type="spellStart"/>
      <w:r>
        <w:t>duración_ms</w:t>
      </w:r>
      <w:proofErr w:type="spellEnd"/>
      <w:r>
        <w:t>": 166264,</w:t>
      </w:r>
    </w:p>
    <w:p w14:paraId="00000151" w14:textId="77777777" w:rsidR="00455B08" w:rsidRDefault="00000000">
      <w:r>
        <w:t xml:space="preserve"> "</w:t>
      </w:r>
      <w:proofErr w:type="spellStart"/>
      <w:r>
        <w:t>album_name</w:t>
      </w:r>
      <w:proofErr w:type="spellEnd"/>
      <w:r>
        <w:t>": "Acordes danzantes y luciérnagas"</w:t>
      </w:r>
    </w:p>
    <w:p w14:paraId="00000152" w14:textId="77777777" w:rsidR="00455B08" w:rsidRPr="006A7F3F" w:rsidRDefault="00000000">
      <w:pPr>
        <w:rPr>
          <w:lang w:val="en-US"/>
        </w:rPr>
      </w:pPr>
      <w:r>
        <w:t xml:space="preserve"> </w:t>
      </w:r>
      <w:r w:rsidRPr="006A7F3F">
        <w:rPr>
          <w:lang w:val="en-US"/>
        </w:rPr>
        <w:t>},</w:t>
      </w:r>
    </w:p>
    <w:p w14:paraId="00000153" w14:textId="77777777" w:rsidR="00455B08" w:rsidRPr="006A7F3F" w:rsidRDefault="00000000">
      <w:pPr>
        <w:rPr>
          <w:lang w:val="en-US"/>
        </w:rPr>
      </w:pPr>
      <w:r w:rsidRPr="006A7F3F">
        <w:rPr>
          <w:lang w:val="en-US"/>
        </w:rPr>
        <w:t xml:space="preserve"> {</w:t>
      </w:r>
    </w:p>
    <w:p w14:paraId="00000154" w14:textId="77777777" w:rsidR="00455B08" w:rsidRPr="006A7F3F" w:rsidRDefault="00000000">
      <w:pPr>
        <w:rPr>
          <w:lang w:val="en-US"/>
        </w:rPr>
      </w:pPr>
      <w:r w:rsidRPr="006A7F3F">
        <w:rPr>
          <w:lang w:val="en-US"/>
        </w:rPr>
        <w:t xml:space="preserve"> "pos": 1,</w:t>
      </w:r>
    </w:p>
    <w:p w14:paraId="00000155" w14:textId="77777777" w:rsidR="00455B08" w:rsidRPr="006A7F3F" w:rsidRDefault="00000000">
      <w:pPr>
        <w:rPr>
          <w:lang w:val="en-US"/>
        </w:rPr>
      </w:pPr>
      <w:r w:rsidRPr="006A7F3F">
        <w:rPr>
          <w:lang w:val="en-US"/>
        </w:rPr>
        <w:t xml:space="preserve"> "</w:t>
      </w:r>
      <w:proofErr w:type="spellStart"/>
      <w:proofErr w:type="gramStart"/>
      <w:r w:rsidRPr="006A7F3F">
        <w:rPr>
          <w:lang w:val="en-US"/>
        </w:rPr>
        <w:t>artist</w:t>
      </w:r>
      <w:proofErr w:type="gramEnd"/>
      <w:r w:rsidRPr="006A7F3F">
        <w:rPr>
          <w:lang w:val="en-US"/>
        </w:rPr>
        <w:t>_name</w:t>
      </w:r>
      <w:proofErr w:type="spellEnd"/>
      <w:r w:rsidRPr="006A7F3F">
        <w:rPr>
          <w:lang w:val="en-US"/>
        </w:rPr>
        <w:t>": "</w:t>
      </w:r>
      <w:proofErr w:type="spellStart"/>
      <w:r w:rsidRPr="006A7F3F">
        <w:rPr>
          <w:lang w:val="en-US"/>
        </w:rPr>
        <w:t>Degiheugi</w:t>
      </w:r>
      <w:proofErr w:type="spellEnd"/>
      <w:r w:rsidRPr="006A7F3F">
        <w:rPr>
          <w:lang w:val="en-US"/>
        </w:rPr>
        <w:t>",</w:t>
      </w:r>
    </w:p>
    <w:p w14:paraId="00000156" w14:textId="77777777" w:rsidR="00455B08" w:rsidRPr="006A7F3F" w:rsidRDefault="00000000">
      <w:pPr>
        <w:rPr>
          <w:lang w:val="en-US"/>
        </w:rPr>
      </w:pPr>
      <w:r w:rsidRPr="006A7F3F">
        <w:rPr>
          <w:lang w:val="en-US"/>
        </w:rPr>
        <w:t xml:space="preserve"> "</w:t>
      </w:r>
      <w:proofErr w:type="spellStart"/>
      <w:r w:rsidRPr="006A7F3F">
        <w:rPr>
          <w:lang w:val="en-US"/>
        </w:rPr>
        <w:t>track_uri</w:t>
      </w:r>
      <w:proofErr w:type="spellEnd"/>
      <w:r w:rsidRPr="006A7F3F">
        <w:rPr>
          <w:lang w:val="en-US"/>
        </w:rPr>
        <w:t>": "</w:t>
      </w:r>
      <w:proofErr w:type="gramStart"/>
      <w:r w:rsidRPr="006A7F3F">
        <w:rPr>
          <w:lang w:val="en-US"/>
        </w:rPr>
        <w:t>spotify:pista</w:t>
      </w:r>
      <w:proofErr w:type="gramEnd"/>
      <w:r w:rsidRPr="006A7F3F">
        <w:rPr>
          <w:lang w:val="en-US"/>
        </w:rPr>
        <w:t>:23EOmJivOZ88WJPUbIPjh6",</w:t>
      </w:r>
    </w:p>
    <w:p w14:paraId="00000157" w14:textId="77777777" w:rsidR="00455B08" w:rsidRPr="006A7F3F" w:rsidRDefault="00000000">
      <w:pPr>
        <w:rPr>
          <w:lang w:val="en-US"/>
        </w:rPr>
      </w:pPr>
      <w:r w:rsidRPr="006A7F3F">
        <w:rPr>
          <w:lang w:val="en-US"/>
        </w:rPr>
        <w:t xml:space="preserve"> "</w:t>
      </w:r>
      <w:proofErr w:type="spellStart"/>
      <w:r w:rsidRPr="006A7F3F">
        <w:rPr>
          <w:lang w:val="en-US"/>
        </w:rPr>
        <w:t>artist_uri</w:t>
      </w:r>
      <w:proofErr w:type="spellEnd"/>
      <w:r w:rsidRPr="006A7F3F">
        <w:rPr>
          <w:lang w:val="en-US"/>
        </w:rPr>
        <w:t>": "</w:t>
      </w:r>
      <w:proofErr w:type="gramStart"/>
      <w:r w:rsidRPr="006A7F3F">
        <w:rPr>
          <w:lang w:val="en-US"/>
        </w:rPr>
        <w:t>spotify:artista</w:t>
      </w:r>
      <w:proofErr w:type="gramEnd"/>
      <w:r w:rsidRPr="006A7F3F">
        <w:rPr>
          <w:lang w:val="en-US"/>
        </w:rPr>
        <w:t>:3V2paBXEoZIAhfZRJmo2jL",</w:t>
      </w:r>
    </w:p>
    <w:p w14:paraId="00000158" w14:textId="77777777" w:rsidR="00455B08" w:rsidRPr="006A7F3F" w:rsidRDefault="00000000">
      <w:pPr>
        <w:rPr>
          <w:lang w:val="en-US"/>
        </w:rPr>
      </w:pPr>
      <w:r w:rsidRPr="006A7F3F">
        <w:rPr>
          <w:lang w:val="en-US"/>
        </w:rPr>
        <w:t xml:space="preserve"> "</w:t>
      </w:r>
      <w:proofErr w:type="spellStart"/>
      <w:proofErr w:type="gramStart"/>
      <w:r w:rsidRPr="006A7F3F">
        <w:rPr>
          <w:lang w:val="en-US"/>
        </w:rPr>
        <w:t>track</w:t>
      </w:r>
      <w:proofErr w:type="gramEnd"/>
      <w:r w:rsidRPr="006A7F3F">
        <w:rPr>
          <w:lang w:val="en-US"/>
        </w:rPr>
        <w:t>_name</w:t>
      </w:r>
      <w:proofErr w:type="spellEnd"/>
      <w:r w:rsidRPr="006A7F3F">
        <w:rPr>
          <w:lang w:val="en-US"/>
        </w:rPr>
        <w:t>": "Betty",</w:t>
      </w:r>
    </w:p>
    <w:p w14:paraId="00000159" w14:textId="77777777" w:rsidR="00455B08" w:rsidRPr="006A7F3F" w:rsidRDefault="00000000">
      <w:pPr>
        <w:rPr>
          <w:lang w:val="en-US"/>
        </w:rPr>
      </w:pPr>
      <w:r w:rsidRPr="006A7F3F">
        <w:rPr>
          <w:lang w:val="en-US"/>
        </w:rPr>
        <w:t xml:space="preserve"> "</w:t>
      </w:r>
      <w:proofErr w:type="spellStart"/>
      <w:r w:rsidRPr="006A7F3F">
        <w:rPr>
          <w:lang w:val="en-US"/>
        </w:rPr>
        <w:t>album_uri</w:t>
      </w:r>
      <w:proofErr w:type="spellEnd"/>
      <w:r w:rsidRPr="006A7F3F">
        <w:rPr>
          <w:lang w:val="en-US"/>
        </w:rPr>
        <w:t>": "</w:t>
      </w:r>
      <w:proofErr w:type="gramStart"/>
      <w:r w:rsidRPr="006A7F3F">
        <w:rPr>
          <w:lang w:val="en-US"/>
        </w:rPr>
        <w:t>spotify:álbum</w:t>
      </w:r>
      <w:proofErr w:type="gramEnd"/>
      <w:r w:rsidRPr="006A7F3F">
        <w:rPr>
          <w:lang w:val="en-US"/>
        </w:rPr>
        <w:t>:3lUSlvjUoHNA8IkNTqURqd",</w:t>
      </w:r>
    </w:p>
    <w:p w14:paraId="0000015A" w14:textId="77777777" w:rsidR="00455B08" w:rsidRDefault="00000000">
      <w:r w:rsidRPr="006A7F3F">
        <w:rPr>
          <w:lang w:val="en-US"/>
        </w:rPr>
        <w:t xml:space="preserve"> </w:t>
      </w:r>
      <w:r>
        <w:t>"</w:t>
      </w:r>
      <w:proofErr w:type="spellStart"/>
      <w:r>
        <w:t>duración_ms</w:t>
      </w:r>
      <w:proofErr w:type="spellEnd"/>
      <w:r>
        <w:t>": 235534,</w:t>
      </w:r>
    </w:p>
    <w:p w14:paraId="0000015B" w14:textId="77777777" w:rsidR="00455B08" w:rsidRDefault="00000000">
      <w:r>
        <w:t xml:space="preserve"> "</w:t>
      </w:r>
      <w:proofErr w:type="spellStart"/>
      <w:r>
        <w:t>album_name</w:t>
      </w:r>
      <w:proofErr w:type="spellEnd"/>
      <w:r>
        <w:t>": "Sonrisa sin fin"</w:t>
      </w:r>
    </w:p>
    <w:p w14:paraId="0000015C" w14:textId="77777777" w:rsidR="00455B08" w:rsidRPr="006A7F3F" w:rsidRDefault="00000000">
      <w:pPr>
        <w:rPr>
          <w:lang w:val="en-US"/>
        </w:rPr>
      </w:pPr>
      <w:r>
        <w:t xml:space="preserve"> </w:t>
      </w:r>
      <w:r w:rsidRPr="006A7F3F">
        <w:rPr>
          <w:lang w:val="en-US"/>
        </w:rPr>
        <w:t>},</w:t>
      </w:r>
    </w:p>
    <w:p w14:paraId="0000015D" w14:textId="77777777" w:rsidR="00455B08" w:rsidRPr="006A7F3F" w:rsidRDefault="00000000">
      <w:pPr>
        <w:rPr>
          <w:lang w:val="en-US"/>
        </w:rPr>
      </w:pPr>
      <w:r w:rsidRPr="006A7F3F">
        <w:rPr>
          <w:lang w:val="en-US"/>
        </w:rPr>
        <w:lastRenderedPageBreak/>
        <w:t xml:space="preserve"> {</w:t>
      </w:r>
    </w:p>
    <w:p w14:paraId="0000015E" w14:textId="77777777" w:rsidR="00455B08" w:rsidRPr="006A7F3F" w:rsidRDefault="00000000">
      <w:pPr>
        <w:rPr>
          <w:lang w:val="en-US"/>
        </w:rPr>
      </w:pPr>
      <w:r w:rsidRPr="006A7F3F">
        <w:rPr>
          <w:lang w:val="en-US"/>
        </w:rPr>
        <w:t xml:space="preserve"> "pos": 2,</w:t>
      </w:r>
    </w:p>
    <w:p w14:paraId="0000015F" w14:textId="77777777" w:rsidR="00455B08" w:rsidRPr="006A7F3F" w:rsidRDefault="00000000">
      <w:pPr>
        <w:rPr>
          <w:lang w:val="en-US"/>
        </w:rPr>
      </w:pPr>
      <w:r w:rsidRPr="006A7F3F">
        <w:rPr>
          <w:lang w:val="en-US"/>
        </w:rPr>
        <w:t xml:space="preserve"> "</w:t>
      </w:r>
      <w:proofErr w:type="spellStart"/>
      <w:proofErr w:type="gramStart"/>
      <w:r w:rsidRPr="006A7F3F">
        <w:rPr>
          <w:lang w:val="en-US"/>
        </w:rPr>
        <w:t>artist</w:t>
      </w:r>
      <w:proofErr w:type="gramEnd"/>
      <w:r w:rsidRPr="006A7F3F">
        <w:rPr>
          <w:lang w:val="en-US"/>
        </w:rPr>
        <w:t>_name</w:t>
      </w:r>
      <w:proofErr w:type="spellEnd"/>
      <w:r w:rsidRPr="006A7F3F">
        <w:rPr>
          <w:lang w:val="en-US"/>
        </w:rPr>
        <w:t>": "</w:t>
      </w:r>
      <w:proofErr w:type="spellStart"/>
      <w:r w:rsidRPr="006A7F3F">
        <w:rPr>
          <w:lang w:val="en-US"/>
        </w:rPr>
        <w:t>Degiheugi</w:t>
      </w:r>
      <w:proofErr w:type="spellEnd"/>
      <w:r w:rsidRPr="006A7F3F">
        <w:rPr>
          <w:lang w:val="en-US"/>
        </w:rPr>
        <w:t>",</w:t>
      </w:r>
    </w:p>
    <w:p w14:paraId="00000160" w14:textId="77777777" w:rsidR="00455B08" w:rsidRPr="006A7F3F" w:rsidRDefault="00000000">
      <w:pPr>
        <w:rPr>
          <w:lang w:val="en-US"/>
        </w:rPr>
      </w:pPr>
      <w:r w:rsidRPr="006A7F3F">
        <w:rPr>
          <w:lang w:val="en-US"/>
        </w:rPr>
        <w:t xml:space="preserve"> "</w:t>
      </w:r>
      <w:proofErr w:type="spellStart"/>
      <w:r w:rsidRPr="006A7F3F">
        <w:rPr>
          <w:lang w:val="en-US"/>
        </w:rPr>
        <w:t>track_uri</w:t>
      </w:r>
      <w:proofErr w:type="spellEnd"/>
      <w:r w:rsidRPr="006A7F3F">
        <w:rPr>
          <w:lang w:val="en-US"/>
        </w:rPr>
        <w:t>": "</w:t>
      </w:r>
      <w:proofErr w:type="gramStart"/>
      <w:r w:rsidRPr="006A7F3F">
        <w:rPr>
          <w:lang w:val="en-US"/>
        </w:rPr>
        <w:t>spotify:pista</w:t>
      </w:r>
      <w:proofErr w:type="gramEnd"/>
      <w:r w:rsidRPr="006A7F3F">
        <w:rPr>
          <w:lang w:val="en-US"/>
        </w:rPr>
        <w:t>:1vaffTCJxkyqeJY7zF9a55",</w:t>
      </w:r>
    </w:p>
    <w:p w14:paraId="00000161" w14:textId="77777777" w:rsidR="00455B08" w:rsidRDefault="00000000">
      <w:r w:rsidRPr="006A7F3F">
        <w:rPr>
          <w:lang w:val="en-US"/>
        </w:rPr>
        <w:t xml:space="preserve"> </w:t>
      </w:r>
      <w:r>
        <w:t>"</w:t>
      </w:r>
      <w:proofErr w:type="spellStart"/>
      <w:r>
        <w:t>artist_uri</w:t>
      </w:r>
      <w:proofErr w:type="spellEnd"/>
      <w:r>
        <w:t>": "</w:t>
      </w:r>
      <w:proofErr w:type="gramStart"/>
      <w:r>
        <w:t>spotify:artista</w:t>
      </w:r>
      <w:proofErr w:type="gramEnd"/>
      <w:r>
        <w:t>:3V2paBXEoZIAhfZRJmo2jL",</w:t>
      </w:r>
    </w:p>
    <w:p w14:paraId="00000162" w14:textId="77777777" w:rsidR="00455B08" w:rsidRDefault="00000000">
      <w:r>
        <w:t xml:space="preserve"> "</w:t>
      </w:r>
      <w:proofErr w:type="spellStart"/>
      <w:r>
        <w:t>track_name</w:t>
      </w:r>
      <w:proofErr w:type="spellEnd"/>
      <w:r>
        <w:t>": "Algo de ritmo en mi cabeza",</w:t>
      </w:r>
    </w:p>
    <w:p w14:paraId="00000163" w14:textId="77777777" w:rsidR="00455B08" w:rsidRDefault="00000000">
      <w:r>
        <w:t xml:space="preserve"> "</w:t>
      </w:r>
      <w:proofErr w:type="spellStart"/>
      <w:r>
        <w:t>album_uri</w:t>
      </w:r>
      <w:proofErr w:type="spellEnd"/>
      <w:r>
        <w:t>": "</w:t>
      </w:r>
      <w:proofErr w:type="gramStart"/>
      <w:r>
        <w:t>spotify:álbum</w:t>
      </w:r>
      <w:proofErr w:type="gramEnd"/>
      <w:r>
        <w:t>:2KrRMJ9z7Xjoz1Az4O6UML",</w:t>
      </w:r>
    </w:p>
    <w:p w14:paraId="00000164" w14:textId="77777777" w:rsidR="00455B08" w:rsidRDefault="00000000">
      <w:r>
        <w:t xml:space="preserve"> "</w:t>
      </w:r>
      <w:proofErr w:type="spellStart"/>
      <w:r>
        <w:t>duración_ms</w:t>
      </w:r>
      <w:proofErr w:type="spellEnd"/>
      <w:r>
        <w:t>": 268050,</w:t>
      </w:r>
    </w:p>
    <w:p w14:paraId="00000165" w14:textId="77777777" w:rsidR="00455B08" w:rsidRDefault="00000000">
      <w:r>
        <w:t xml:space="preserve"> "</w:t>
      </w:r>
      <w:proofErr w:type="spellStart"/>
      <w:r>
        <w:t>album_name</w:t>
      </w:r>
      <w:proofErr w:type="spellEnd"/>
      <w:r>
        <w:t>": "Acordes danzantes y luciérnagas"</w:t>
      </w:r>
    </w:p>
    <w:p w14:paraId="00000166" w14:textId="77777777" w:rsidR="00455B08" w:rsidRDefault="00000000">
      <w:r>
        <w:t xml:space="preserve"> },</w:t>
      </w:r>
    </w:p>
    <w:p w14:paraId="00000167" w14:textId="77777777" w:rsidR="00455B08" w:rsidRDefault="00000000">
      <w:r>
        <w:t xml:space="preserve"> // 8 pistas omitidas</w:t>
      </w:r>
    </w:p>
    <w:p w14:paraId="00000168" w14:textId="77777777" w:rsidR="00455B08" w:rsidRDefault="00000000">
      <w:r>
        <w:t xml:space="preserve"> {</w:t>
      </w:r>
    </w:p>
    <w:p w14:paraId="00000169" w14:textId="77777777" w:rsidR="00455B08" w:rsidRDefault="00000000">
      <w:r>
        <w:t xml:space="preserve"> "</w:t>
      </w:r>
      <w:proofErr w:type="spellStart"/>
      <w:r>
        <w:t>pos</w:t>
      </w:r>
      <w:proofErr w:type="spellEnd"/>
      <w:r>
        <w:t>": 11,</w:t>
      </w:r>
    </w:p>
    <w:p w14:paraId="0000016A" w14:textId="77777777" w:rsidR="00455B08" w:rsidRDefault="00000000">
      <w:r>
        <w:t xml:space="preserve"> "</w:t>
      </w:r>
      <w:proofErr w:type="spellStart"/>
      <w:r>
        <w:t>artist_name</w:t>
      </w:r>
      <w:proofErr w:type="spellEnd"/>
      <w:r>
        <w:t xml:space="preserve">": "Mo' </w:t>
      </w:r>
      <w:proofErr w:type="spellStart"/>
      <w:r>
        <w:t>Horizons</w:t>
      </w:r>
      <w:proofErr w:type="spellEnd"/>
      <w:r>
        <w:t>",</w:t>
      </w:r>
    </w:p>
    <w:p w14:paraId="0000016B" w14:textId="77777777" w:rsidR="00455B08" w:rsidRPr="006A7F3F" w:rsidRDefault="00000000">
      <w:pPr>
        <w:rPr>
          <w:lang w:val="en-US"/>
        </w:rPr>
      </w:pPr>
      <w:r>
        <w:t xml:space="preserve"> </w:t>
      </w:r>
      <w:r w:rsidRPr="006A7F3F">
        <w:rPr>
          <w:lang w:val="en-US"/>
        </w:rPr>
        <w:t>"</w:t>
      </w:r>
      <w:proofErr w:type="spellStart"/>
      <w:r w:rsidRPr="006A7F3F">
        <w:rPr>
          <w:lang w:val="en-US"/>
        </w:rPr>
        <w:t>track_uri</w:t>
      </w:r>
      <w:proofErr w:type="spellEnd"/>
      <w:r w:rsidRPr="006A7F3F">
        <w:rPr>
          <w:lang w:val="en-US"/>
        </w:rPr>
        <w:t>": "</w:t>
      </w:r>
      <w:proofErr w:type="gramStart"/>
      <w:r w:rsidRPr="006A7F3F">
        <w:rPr>
          <w:lang w:val="en-US"/>
        </w:rPr>
        <w:t>spotify:pista</w:t>
      </w:r>
      <w:proofErr w:type="gramEnd"/>
      <w:r w:rsidRPr="006A7F3F">
        <w:rPr>
          <w:lang w:val="en-US"/>
        </w:rPr>
        <w:t>:7iwx00eBzeSSSy6xfESyWN",</w:t>
      </w:r>
    </w:p>
    <w:p w14:paraId="0000016C" w14:textId="77777777" w:rsidR="00455B08" w:rsidRPr="006A7F3F" w:rsidRDefault="00000000">
      <w:pPr>
        <w:rPr>
          <w:lang w:val="en-US"/>
        </w:rPr>
      </w:pPr>
      <w:r w:rsidRPr="006A7F3F">
        <w:rPr>
          <w:lang w:val="en-US"/>
        </w:rPr>
        <w:t xml:space="preserve"> "</w:t>
      </w:r>
      <w:proofErr w:type="spellStart"/>
      <w:r w:rsidRPr="006A7F3F">
        <w:rPr>
          <w:lang w:val="en-US"/>
        </w:rPr>
        <w:t>artist_uri</w:t>
      </w:r>
      <w:proofErr w:type="spellEnd"/>
      <w:r w:rsidRPr="006A7F3F">
        <w:rPr>
          <w:lang w:val="en-US"/>
        </w:rPr>
        <w:t>": "</w:t>
      </w:r>
      <w:proofErr w:type="gramStart"/>
      <w:r w:rsidRPr="006A7F3F">
        <w:rPr>
          <w:lang w:val="en-US"/>
        </w:rPr>
        <w:t>spotify:artista</w:t>
      </w:r>
      <w:proofErr w:type="gramEnd"/>
      <w:r w:rsidRPr="006A7F3F">
        <w:rPr>
          <w:lang w:val="en-US"/>
        </w:rPr>
        <w:t>:3tuX54dqgS8LsGUvNzgrpP",</w:t>
      </w:r>
    </w:p>
    <w:p w14:paraId="0000016D" w14:textId="77777777" w:rsidR="00455B08" w:rsidRPr="006A7F3F" w:rsidRDefault="00000000">
      <w:pPr>
        <w:rPr>
          <w:lang w:val="en-US"/>
        </w:rPr>
      </w:pPr>
      <w:r w:rsidRPr="006A7F3F">
        <w:rPr>
          <w:lang w:val="en-US"/>
        </w:rPr>
        <w:t xml:space="preserve"> "</w:t>
      </w:r>
      <w:proofErr w:type="spellStart"/>
      <w:proofErr w:type="gramStart"/>
      <w:r w:rsidRPr="006A7F3F">
        <w:rPr>
          <w:lang w:val="en-US"/>
        </w:rPr>
        <w:t>track</w:t>
      </w:r>
      <w:proofErr w:type="gramEnd"/>
      <w:r w:rsidRPr="006A7F3F">
        <w:rPr>
          <w:lang w:val="en-US"/>
        </w:rPr>
        <w:t>_name</w:t>
      </w:r>
      <w:proofErr w:type="spellEnd"/>
      <w:r w:rsidRPr="006A7F3F">
        <w:rPr>
          <w:lang w:val="en-US"/>
        </w:rPr>
        <w:t>": "</w:t>
      </w:r>
      <w:proofErr w:type="spellStart"/>
      <w:r w:rsidRPr="006A7F3F">
        <w:rPr>
          <w:lang w:val="en-US"/>
        </w:rPr>
        <w:t>Fiebre</w:t>
      </w:r>
      <w:proofErr w:type="spellEnd"/>
      <w:r w:rsidRPr="006A7F3F">
        <w:rPr>
          <w:lang w:val="en-US"/>
        </w:rPr>
        <w:t xml:space="preserve"> 99\u00b0",</w:t>
      </w:r>
    </w:p>
    <w:p w14:paraId="0000016E" w14:textId="77777777" w:rsidR="00455B08" w:rsidRPr="006A7F3F" w:rsidRDefault="00000000">
      <w:pPr>
        <w:rPr>
          <w:lang w:val="en-US"/>
        </w:rPr>
      </w:pPr>
      <w:r w:rsidRPr="006A7F3F">
        <w:rPr>
          <w:lang w:val="en-US"/>
        </w:rPr>
        <w:t xml:space="preserve"> "</w:t>
      </w:r>
      <w:proofErr w:type="spellStart"/>
      <w:r w:rsidRPr="006A7F3F">
        <w:rPr>
          <w:lang w:val="en-US"/>
        </w:rPr>
        <w:t>album_uri</w:t>
      </w:r>
      <w:proofErr w:type="spellEnd"/>
      <w:r w:rsidRPr="006A7F3F">
        <w:rPr>
          <w:lang w:val="en-US"/>
        </w:rPr>
        <w:t>": "</w:t>
      </w:r>
      <w:proofErr w:type="gramStart"/>
      <w:r w:rsidRPr="006A7F3F">
        <w:rPr>
          <w:lang w:val="en-US"/>
        </w:rPr>
        <w:t>spotify:álbum</w:t>
      </w:r>
      <w:proofErr w:type="gramEnd"/>
      <w:r w:rsidRPr="006A7F3F">
        <w:rPr>
          <w:lang w:val="en-US"/>
        </w:rPr>
        <w:t>:2Fg1t2tyOSGWkVYHlFfXVf",</w:t>
      </w:r>
    </w:p>
    <w:p w14:paraId="0000016F" w14:textId="77777777" w:rsidR="00455B08" w:rsidRDefault="00000000">
      <w:r w:rsidRPr="006A7F3F">
        <w:rPr>
          <w:lang w:val="en-US"/>
        </w:rPr>
        <w:t xml:space="preserve"> </w:t>
      </w:r>
      <w:r>
        <w:t>"</w:t>
      </w:r>
      <w:proofErr w:type="spellStart"/>
      <w:r>
        <w:t>duración_ms</w:t>
      </w:r>
      <w:proofErr w:type="spellEnd"/>
      <w:r>
        <w:t>": 364320,</w:t>
      </w:r>
    </w:p>
    <w:p w14:paraId="00000170" w14:textId="77777777" w:rsidR="00455B08" w:rsidRDefault="00000000">
      <w:r>
        <w:t xml:space="preserve"> "</w:t>
      </w:r>
      <w:proofErr w:type="spellStart"/>
      <w:r>
        <w:t>album_name</w:t>
      </w:r>
      <w:proofErr w:type="spellEnd"/>
      <w:r>
        <w:t>": "Ven a tocar el sol"</w:t>
      </w:r>
    </w:p>
    <w:p w14:paraId="00000171" w14:textId="77777777" w:rsidR="00455B08" w:rsidRDefault="00000000">
      <w:r>
        <w:t xml:space="preserve"> }</w:t>
      </w:r>
    </w:p>
    <w:p w14:paraId="00000172" w14:textId="77777777" w:rsidR="00455B08" w:rsidRDefault="00000000">
      <w:r>
        <w:t xml:space="preserve"> ],</w:t>
      </w:r>
    </w:p>
    <w:p w14:paraId="00000173" w14:textId="77777777" w:rsidR="00455B08" w:rsidRDefault="00000000">
      <w:r>
        <w:t xml:space="preserve"> }</w:t>
      </w:r>
    </w:p>
    <w:p w14:paraId="00000174" w14:textId="77777777" w:rsidR="00455B08" w:rsidRDefault="00455B08"/>
    <w:p w14:paraId="00000175" w14:textId="77777777" w:rsidR="00455B08" w:rsidRDefault="00000000">
      <w:r>
        <w:t xml:space="preserve">Spotify proporciona adicionalmente, un conjunto de datos de prueba, con el cual se busca validar los pronósticos del modelo. En dicho conjunto de datos se incluyen listas de reproducción incompletas, con la finalidad de completarlas usando el modelo desarrollado, para posteriormente evaluar </w:t>
      </w:r>
      <w:proofErr w:type="gramStart"/>
      <w:r>
        <w:t>la asertividad</w:t>
      </w:r>
      <w:proofErr w:type="gramEnd"/>
      <w:r>
        <w:t xml:space="preserve"> en dicha predicción.</w:t>
      </w:r>
    </w:p>
    <w:p w14:paraId="00000176" w14:textId="77777777" w:rsidR="00455B08" w:rsidRDefault="00455B08"/>
    <w:p w14:paraId="00000177" w14:textId="77777777" w:rsidR="00455B08" w:rsidRDefault="00000000">
      <w:pPr>
        <w:pStyle w:val="Ttulo2"/>
        <w:numPr>
          <w:ilvl w:val="1"/>
          <w:numId w:val="1"/>
        </w:numPr>
      </w:pPr>
      <w:bookmarkStart w:id="32" w:name="_heading=h.3as4poj" w:colFirst="0" w:colLast="0"/>
      <w:bookmarkEnd w:id="32"/>
      <w:r>
        <w:lastRenderedPageBreak/>
        <w:t xml:space="preserve"> </w:t>
      </w:r>
      <w:proofErr w:type="spellStart"/>
      <w:r>
        <w:t>Datasets</w:t>
      </w:r>
      <w:proofErr w:type="spellEnd"/>
    </w:p>
    <w:p w14:paraId="00000178" w14:textId="77777777" w:rsidR="00455B08" w:rsidRDefault="00000000">
      <w:r>
        <w:t xml:space="preserve">Para participar en el concurso, Spotify proporcionan dos bases de datos: la base de datos completa que mencionamos anteriormente, cuyo alcance abarca un millón de listas de reproducción; y una base de datos de entrenamiento que comprende una muestra con 10.000 registros, en los que cada registro representa una </w:t>
      </w:r>
      <w:proofErr w:type="spellStart"/>
      <w:r>
        <w:t>playlist</w:t>
      </w:r>
      <w:proofErr w:type="spellEnd"/>
      <w:r>
        <w:t xml:space="preserve"> con información detallada como nombre, duración, pistas, número de seguidores, entre otras variables presentadas anteriormente. </w:t>
      </w:r>
    </w:p>
    <w:p w14:paraId="00000179" w14:textId="77777777" w:rsidR="00455B08" w:rsidRDefault="00455B08"/>
    <w:p w14:paraId="0000017A" w14:textId="77777777" w:rsidR="00455B08" w:rsidRDefault="00000000">
      <w:r>
        <w:t xml:space="preserve">Para preparar los datos y obtener el </w:t>
      </w:r>
      <w:proofErr w:type="spellStart"/>
      <w:r>
        <w:t>dataset</w:t>
      </w:r>
      <w:proofErr w:type="spellEnd"/>
      <w:r>
        <w:t xml:space="preserve"> inicial o tabla origen, se realizaron los siguientes pasos:</w:t>
      </w:r>
    </w:p>
    <w:p w14:paraId="0000017B" w14:textId="77777777" w:rsidR="00455B08" w:rsidRDefault="00000000">
      <w:r>
        <w:t xml:space="preserve">● Eliminación de columnas que no aportan valor, como la fecha de última actualización de la </w:t>
      </w:r>
      <w:proofErr w:type="spellStart"/>
      <w:r>
        <w:t>playlist</w:t>
      </w:r>
      <w:proofErr w:type="spellEnd"/>
      <w:r>
        <w:t>, el número de modificaciones y columnas en blanco</w:t>
      </w:r>
    </w:p>
    <w:p w14:paraId="0000017C" w14:textId="77777777" w:rsidR="00455B08" w:rsidRDefault="00000000">
      <w:r>
        <w:t xml:space="preserve">● Renombrado de algunas columnas para hacerlas más legibles. </w:t>
      </w:r>
    </w:p>
    <w:p w14:paraId="0000017D" w14:textId="77777777" w:rsidR="00455B08" w:rsidRDefault="00000000">
      <w:r>
        <w:t>● Eliminación de listas de reproducción vacías o sin ninguna pista añadida</w:t>
      </w:r>
    </w:p>
    <w:p w14:paraId="0000017E" w14:textId="77777777" w:rsidR="00455B08" w:rsidRDefault="00000000">
      <w:r>
        <w:t>● Conversión de las variables de tiempo de milisegundos a segundos</w:t>
      </w:r>
    </w:p>
    <w:p w14:paraId="0000017F" w14:textId="77777777" w:rsidR="00455B08" w:rsidRDefault="00000000">
      <w:r>
        <w:t>● Escalamiento de variables numéricas</w:t>
      </w:r>
    </w:p>
    <w:p w14:paraId="00000180" w14:textId="77777777" w:rsidR="00455B08" w:rsidRDefault="00000000">
      <w:r>
        <w:t xml:space="preserve">● Conversión de variables categóricas en </w:t>
      </w:r>
      <w:proofErr w:type="spellStart"/>
      <w:r>
        <w:t>dummies</w:t>
      </w:r>
      <w:proofErr w:type="spellEnd"/>
    </w:p>
    <w:p w14:paraId="00000181" w14:textId="77777777" w:rsidR="00455B08" w:rsidRDefault="00455B08"/>
    <w:p w14:paraId="00000182" w14:textId="77777777" w:rsidR="00455B08" w:rsidRDefault="00000000">
      <w:pPr>
        <w:pStyle w:val="Ttulo2"/>
        <w:numPr>
          <w:ilvl w:val="1"/>
          <w:numId w:val="1"/>
        </w:numPr>
      </w:pPr>
      <w:bookmarkStart w:id="33" w:name="_heading=h.1pxezwc" w:colFirst="0" w:colLast="0"/>
      <w:bookmarkEnd w:id="33"/>
      <w:r>
        <w:t xml:space="preserve"> Analítica descriptiva</w:t>
      </w:r>
    </w:p>
    <w:p w14:paraId="00000183" w14:textId="77777777" w:rsidR="00455B08" w:rsidRDefault="00000000">
      <w:r>
        <w:t xml:space="preserve">Inicialmente se identificaron los tipos de variables y se hicieron algunas transformaciones necesarias para mejor manejo de los datos. Por ejemplo, la variable asociada al número de seguidores de las </w:t>
      </w:r>
      <w:proofErr w:type="spellStart"/>
      <w:r>
        <w:t>playlist</w:t>
      </w:r>
      <w:proofErr w:type="spellEnd"/>
      <w:r>
        <w:t xml:space="preserve"> se tomaba como texto y no como </w:t>
      </w:r>
      <w:proofErr w:type="spellStart"/>
      <w:r>
        <w:t>float</w:t>
      </w:r>
      <w:proofErr w:type="spellEnd"/>
      <w:r>
        <w:t xml:space="preserve"> 64.</w:t>
      </w:r>
    </w:p>
    <w:p w14:paraId="00000184" w14:textId="77777777" w:rsidR="00455B08" w:rsidRDefault="00000000">
      <w:r>
        <w:t xml:space="preserve">En la figura 1 se ilustran los tipos de datos asociados a cada variable del </w:t>
      </w:r>
      <w:proofErr w:type="spellStart"/>
      <w:r>
        <w:t>dataset</w:t>
      </w:r>
      <w:proofErr w:type="spellEnd"/>
    </w:p>
    <w:p w14:paraId="00000185" w14:textId="77777777" w:rsidR="00455B08" w:rsidRDefault="00000000">
      <w:pPr>
        <w:jc w:val="center"/>
      </w:pPr>
      <w:r>
        <w:rPr>
          <w:noProof/>
        </w:rPr>
        <w:lastRenderedPageBreak/>
        <w:drawing>
          <wp:inline distT="114300" distB="114300" distL="114300" distR="114300" wp14:anchorId="33D70333" wp14:editId="5AA28FBF">
            <wp:extent cx="4009708" cy="2711509"/>
            <wp:effectExtent l="0" t="0" r="0" b="0"/>
            <wp:docPr id="3970416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009708" cy="2711509"/>
                    </a:xfrm>
                    <a:prstGeom prst="rect">
                      <a:avLst/>
                    </a:prstGeom>
                    <a:ln/>
                  </pic:spPr>
                </pic:pic>
              </a:graphicData>
            </a:graphic>
          </wp:inline>
        </w:drawing>
      </w:r>
    </w:p>
    <w:p w14:paraId="00000186" w14:textId="77777777" w:rsidR="00455B08" w:rsidRDefault="00000000">
      <w:pPr>
        <w:jc w:val="center"/>
        <w:rPr>
          <w:i/>
        </w:rPr>
      </w:pPr>
      <w:r>
        <w:rPr>
          <w:i/>
        </w:rPr>
        <w:t xml:space="preserve">Figura 3. Tipos de datos asociados a las variables del </w:t>
      </w:r>
      <w:proofErr w:type="spellStart"/>
      <w:r>
        <w:rPr>
          <w:i/>
        </w:rPr>
        <w:t>dataset</w:t>
      </w:r>
      <w:proofErr w:type="spellEnd"/>
    </w:p>
    <w:p w14:paraId="00000187" w14:textId="77777777" w:rsidR="00455B08" w:rsidRDefault="00455B08">
      <w:pPr>
        <w:jc w:val="center"/>
        <w:rPr>
          <w:i/>
        </w:rPr>
      </w:pPr>
    </w:p>
    <w:p w14:paraId="00000188" w14:textId="77777777" w:rsidR="00455B08" w:rsidRDefault="00000000">
      <w:pPr>
        <w:jc w:val="left"/>
      </w:pPr>
      <w:r>
        <w:t xml:space="preserve">El análisis exploratorio mostró </w:t>
      </w:r>
      <w:proofErr w:type="gramStart"/>
      <w:r>
        <w:t>que</w:t>
      </w:r>
      <w:proofErr w:type="gramEnd"/>
      <w:r>
        <w:t xml:space="preserve"> en promedio, una </w:t>
      </w:r>
      <w:proofErr w:type="spellStart"/>
      <w:r>
        <w:t>playlist</w:t>
      </w:r>
      <w:proofErr w:type="spellEnd"/>
      <w:r>
        <w:t xml:space="preserve"> de Spotify puede tener alrededor de 91 seguidores.</w:t>
      </w:r>
    </w:p>
    <w:p w14:paraId="00000189" w14:textId="77777777" w:rsidR="00455B08" w:rsidRDefault="00000000">
      <w:pPr>
        <w:jc w:val="left"/>
      </w:pPr>
      <w:r>
        <w:t>La duración promedio de las canciones es aproximadamente de 3.88 minutos. Además, la dispersión en las duraciones de las canciones es moderada, ya que el IQR va de 3.33 minutos a 4.27 minutos.</w:t>
      </w:r>
    </w:p>
    <w:p w14:paraId="0000018A" w14:textId="77777777" w:rsidR="00455B08" w:rsidRDefault="00000000">
      <w:pPr>
        <w:jc w:val="left"/>
      </w:pPr>
      <w:r>
        <w:t xml:space="preserve">Por otro lado, la cantidad de canciones de una </w:t>
      </w:r>
      <w:proofErr w:type="spellStart"/>
      <w:r>
        <w:t>playlist</w:t>
      </w:r>
      <w:proofErr w:type="spellEnd"/>
      <w:r>
        <w:t xml:space="preserve"> es aproximadamente 59 canciones, pero se han presentado </w:t>
      </w:r>
      <w:proofErr w:type="spellStart"/>
      <w:r>
        <w:t>playlist</w:t>
      </w:r>
      <w:proofErr w:type="spellEnd"/>
      <w:r>
        <w:t xml:space="preserve"> hasta de 259 pistas.</w:t>
      </w:r>
    </w:p>
    <w:p w14:paraId="0000018B" w14:textId="77777777" w:rsidR="00455B08" w:rsidRDefault="00455B08">
      <w:pPr>
        <w:jc w:val="left"/>
        <w:rPr>
          <w:b/>
        </w:rPr>
      </w:pPr>
    </w:p>
    <w:p w14:paraId="0000018C" w14:textId="77777777" w:rsidR="00455B08" w:rsidRDefault="00000000">
      <w:pPr>
        <w:jc w:val="left"/>
      </w:pPr>
      <w:r>
        <w:rPr>
          <w:b/>
        </w:rPr>
        <w:t>Distribución de variables numéricas</w:t>
      </w:r>
      <w:r>
        <w:rPr>
          <w:noProof/>
        </w:rPr>
        <w:drawing>
          <wp:inline distT="114300" distB="114300" distL="114300" distR="114300" wp14:anchorId="29717285" wp14:editId="004333E2">
            <wp:extent cx="5971540" cy="1587500"/>
            <wp:effectExtent l="0" t="0" r="0" b="0"/>
            <wp:docPr id="3970416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71540" cy="1587500"/>
                    </a:xfrm>
                    <a:prstGeom prst="rect">
                      <a:avLst/>
                    </a:prstGeom>
                    <a:ln/>
                  </pic:spPr>
                </pic:pic>
              </a:graphicData>
            </a:graphic>
          </wp:inline>
        </w:drawing>
      </w:r>
    </w:p>
    <w:p w14:paraId="0000018D" w14:textId="77777777" w:rsidR="00455B08" w:rsidRDefault="00000000">
      <w:pPr>
        <w:pStyle w:val="Ttulo1"/>
        <w:ind w:left="360"/>
        <w:rPr>
          <w:b w:val="0"/>
        </w:rPr>
      </w:pPr>
      <w:bookmarkStart w:id="34" w:name="_heading=h.49x2ik5" w:colFirst="0" w:colLast="0"/>
      <w:bookmarkEnd w:id="34"/>
      <w:r>
        <w:rPr>
          <w:b w:val="0"/>
          <w:i/>
        </w:rPr>
        <w:t>Figura 4. Distribución de variables numéricas</w:t>
      </w:r>
    </w:p>
    <w:p w14:paraId="0000018E" w14:textId="77777777" w:rsidR="00455B08" w:rsidRDefault="00455B08">
      <w:pPr>
        <w:pBdr>
          <w:top w:val="nil"/>
          <w:left w:val="nil"/>
          <w:bottom w:val="nil"/>
          <w:right w:val="nil"/>
          <w:between w:val="nil"/>
        </w:pBdr>
        <w:ind w:firstLine="709"/>
        <w:rPr>
          <w:color w:val="000000"/>
        </w:rPr>
      </w:pPr>
    </w:p>
    <w:p w14:paraId="0000018F" w14:textId="77777777" w:rsidR="00455B08" w:rsidRDefault="00000000">
      <w:pPr>
        <w:pBdr>
          <w:top w:val="nil"/>
          <w:left w:val="nil"/>
          <w:bottom w:val="nil"/>
          <w:right w:val="nil"/>
          <w:between w:val="nil"/>
        </w:pBdr>
      </w:pPr>
      <w:proofErr w:type="gramStart"/>
      <w:r>
        <w:lastRenderedPageBreak/>
        <w:t>De acuerdo a</w:t>
      </w:r>
      <w:proofErr w:type="gramEnd"/>
      <w:r>
        <w:t xml:space="preserve"> las distribuciones observadas, puede inferirse que las variables numéricas no tienen una distribución normal y podría contemplarse alguna transformación si se requiere posteriormente. </w:t>
      </w:r>
    </w:p>
    <w:p w14:paraId="00000190" w14:textId="77777777" w:rsidR="00455B08" w:rsidRDefault="00455B08">
      <w:pPr>
        <w:pBdr>
          <w:top w:val="nil"/>
          <w:left w:val="nil"/>
          <w:bottom w:val="nil"/>
          <w:right w:val="nil"/>
          <w:between w:val="nil"/>
        </w:pBdr>
        <w:ind w:firstLine="709"/>
      </w:pPr>
    </w:p>
    <w:p w14:paraId="00000191" w14:textId="77777777" w:rsidR="00455B08" w:rsidRDefault="00000000">
      <w:pPr>
        <w:pBdr>
          <w:top w:val="nil"/>
          <w:left w:val="nil"/>
          <w:bottom w:val="nil"/>
          <w:right w:val="nil"/>
          <w:between w:val="nil"/>
        </w:pBdr>
        <w:ind w:firstLine="709"/>
      </w:pPr>
      <w:r>
        <w:rPr>
          <w:noProof/>
        </w:rPr>
        <w:drawing>
          <wp:inline distT="114300" distB="114300" distL="114300" distR="114300" wp14:anchorId="2D2A173B" wp14:editId="42C9F9C4">
            <wp:extent cx="3885883" cy="3282794"/>
            <wp:effectExtent l="0" t="0" r="0" b="0"/>
            <wp:docPr id="3970416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885883" cy="3282794"/>
                    </a:xfrm>
                    <a:prstGeom prst="rect">
                      <a:avLst/>
                    </a:prstGeom>
                    <a:ln/>
                  </pic:spPr>
                </pic:pic>
              </a:graphicData>
            </a:graphic>
          </wp:inline>
        </w:drawing>
      </w:r>
    </w:p>
    <w:p w14:paraId="00000192" w14:textId="77777777" w:rsidR="00455B08" w:rsidRDefault="00000000">
      <w:pPr>
        <w:jc w:val="center"/>
        <w:rPr>
          <w:i/>
        </w:rPr>
      </w:pPr>
      <w:r>
        <w:rPr>
          <w:i/>
        </w:rPr>
        <w:t>Figura 5. Correlación entre variables numéricas</w:t>
      </w:r>
    </w:p>
    <w:p w14:paraId="00000193" w14:textId="77777777" w:rsidR="00455B08" w:rsidRDefault="00000000">
      <w:r>
        <w:t xml:space="preserve">El gráfico de correlación muestra que no existe una correlación lineal fuerte entre las variables numéricas, lo que sugiere una relación de independencia entre las mismas e indica que no son variables redundantes. </w:t>
      </w:r>
    </w:p>
    <w:p w14:paraId="00000194" w14:textId="77777777" w:rsidR="00455B08" w:rsidRDefault="00000000">
      <w:pPr>
        <w:jc w:val="center"/>
      </w:pPr>
      <w:r>
        <w:rPr>
          <w:noProof/>
        </w:rPr>
        <w:drawing>
          <wp:inline distT="114300" distB="114300" distL="114300" distR="114300" wp14:anchorId="597FB96E" wp14:editId="13F99A03">
            <wp:extent cx="3257233" cy="1903958"/>
            <wp:effectExtent l="0" t="0" r="0" b="0"/>
            <wp:docPr id="3970416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257233" cy="1903958"/>
                    </a:xfrm>
                    <a:prstGeom prst="rect">
                      <a:avLst/>
                    </a:prstGeom>
                    <a:ln/>
                  </pic:spPr>
                </pic:pic>
              </a:graphicData>
            </a:graphic>
          </wp:inline>
        </w:drawing>
      </w:r>
    </w:p>
    <w:p w14:paraId="00000195" w14:textId="77777777" w:rsidR="00455B08" w:rsidRDefault="00000000">
      <w:pPr>
        <w:jc w:val="center"/>
        <w:rPr>
          <w:i/>
        </w:rPr>
      </w:pPr>
      <w:r>
        <w:rPr>
          <w:i/>
        </w:rPr>
        <w:t xml:space="preserve">Figura 6. Ranking de Artistas en </w:t>
      </w:r>
      <w:proofErr w:type="spellStart"/>
      <w:r>
        <w:rPr>
          <w:i/>
        </w:rPr>
        <w:t>Playlist</w:t>
      </w:r>
      <w:proofErr w:type="spellEnd"/>
      <w:r>
        <w:rPr>
          <w:i/>
        </w:rPr>
        <w:t xml:space="preserve"> de Spotify</w:t>
      </w:r>
    </w:p>
    <w:p w14:paraId="00000196" w14:textId="5F7A53FC" w:rsidR="00455B08" w:rsidRDefault="006A7F3F">
      <w:r>
        <w:lastRenderedPageBreak/>
        <w:t>De acuerdo con</w:t>
      </w:r>
      <w:r w:rsidR="00000000">
        <w:t xml:space="preserve"> la figura 4, el artista con mayor participación en las </w:t>
      </w:r>
      <w:proofErr w:type="spellStart"/>
      <w:r w:rsidR="00000000">
        <w:t>playlist</w:t>
      </w:r>
      <w:proofErr w:type="spellEnd"/>
      <w:r w:rsidR="00000000">
        <w:t xml:space="preserve"> de Spotify es Drake, seguido de </w:t>
      </w:r>
      <w:proofErr w:type="spellStart"/>
      <w:r w:rsidR="00000000">
        <w:t>Kanye</w:t>
      </w:r>
      <w:proofErr w:type="spellEnd"/>
      <w:r w:rsidR="00000000">
        <w:t xml:space="preserve"> West, Kendrick Lamar, Rihanna y </w:t>
      </w:r>
      <w:proofErr w:type="spellStart"/>
      <w:r w:rsidR="00000000">
        <w:t>The</w:t>
      </w:r>
      <w:proofErr w:type="spellEnd"/>
      <w:r w:rsidR="00000000">
        <w:t xml:space="preserve"> </w:t>
      </w:r>
      <w:proofErr w:type="spellStart"/>
      <w:r w:rsidR="00000000">
        <w:t>Weekend</w:t>
      </w:r>
      <w:proofErr w:type="spellEnd"/>
      <w:r w:rsidR="00000000">
        <w:t>.</w:t>
      </w:r>
    </w:p>
    <w:p w14:paraId="00000197" w14:textId="341EB021" w:rsidR="00455B08" w:rsidRDefault="00000000">
      <w:pPr>
        <w:jc w:val="left"/>
      </w:pPr>
      <w:r>
        <w:t xml:space="preserve">Mientras que los álbumes cuyas canciones tienen mayor presencia en </w:t>
      </w:r>
      <w:proofErr w:type="spellStart"/>
      <w:r>
        <w:t>playlist</w:t>
      </w:r>
      <w:proofErr w:type="spellEnd"/>
      <w:r>
        <w:t xml:space="preserve"> de Spotify son </w:t>
      </w:r>
      <w:proofErr w:type="spellStart"/>
      <w:r>
        <w:t>Views</w:t>
      </w:r>
      <w:proofErr w:type="spellEnd"/>
      <w:r>
        <w:t xml:space="preserve"> del artista </w:t>
      </w:r>
      <w:r w:rsidR="006A7F3F">
        <w:t xml:space="preserve">Drake, </w:t>
      </w:r>
      <w:proofErr w:type="spellStart"/>
      <w:r w:rsidR="006A7F3F">
        <w:t>Coloring</w:t>
      </w:r>
      <w:proofErr w:type="spellEnd"/>
      <w:r>
        <w:t xml:space="preserve"> Book de </w:t>
      </w:r>
      <w:r w:rsidRPr="006A7F3F">
        <w:t xml:space="preserve">Chance </w:t>
      </w:r>
      <w:proofErr w:type="spellStart"/>
      <w:r w:rsidRPr="006A7F3F">
        <w:t>the</w:t>
      </w:r>
      <w:proofErr w:type="spellEnd"/>
      <w:r w:rsidRPr="006A7F3F">
        <w:t xml:space="preserve"> </w:t>
      </w:r>
      <w:proofErr w:type="spellStart"/>
      <w:r w:rsidRPr="006A7F3F">
        <w:t>Rapper</w:t>
      </w:r>
      <w:proofErr w:type="spellEnd"/>
      <w:r w:rsidRPr="006A7F3F">
        <w:t xml:space="preserve">, </w:t>
      </w:r>
      <w:proofErr w:type="spellStart"/>
      <w:r>
        <w:t>Stoney</w:t>
      </w:r>
      <w:proofErr w:type="spellEnd"/>
      <w:r>
        <w:t xml:space="preserve"> More </w:t>
      </w:r>
      <w:proofErr w:type="spellStart"/>
      <w:r>
        <w:t>Life</w:t>
      </w:r>
      <w:proofErr w:type="spellEnd"/>
      <w:r>
        <w:t xml:space="preserve"> de </w:t>
      </w:r>
      <w:r w:rsidRPr="006A7F3F">
        <w:t xml:space="preserve">Post Malone </w:t>
      </w:r>
      <w:r>
        <w:t xml:space="preserve">y </w:t>
      </w:r>
      <w:proofErr w:type="spellStart"/>
      <w:r>
        <w:t>The</w:t>
      </w:r>
      <w:proofErr w:type="spellEnd"/>
      <w:r>
        <w:t xml:space="preserve"> </w:t>
      </w:r>
      <w:proofErr w:type="spellStart"/>
      <w:r>
        <w:t>Life</w:t>
      </w:r>
      <w:proofErr w:type="spellEnd"/>
      <w:r>
        <w:t xml:space="preserve"> </w:t>
      </w:r>
      <w:proofErr w:type="spellStart"/>
      <w:r>
        <w:t>of</w:t>
      </w:r>
      <w:proofErr w:type="spellEnd"/>
      <w:r>
        <w:t xml:space="preserve"> Pablo de </w:t>
      </w:r>
      <w:proofErr w:type="spellStart"/>
      <w:r w:rsidRPr="006A7F3F">
        <w:t>Kanye</w:t>
      </w:r>
      <w:proofErr w:type="spellEnd"/>
      <w:r w:rsidRPr="006A7F3F">
        <w:t xml:space="preserve"> West</w:t>
      </w:r>
      <w:r>
        <w:t xml:space="preserve">, como se ilustra en la figura 5. </w:t>
      </w:r>
    </w:p>
    <w:p w14:paraId="00000198" w14:textId="77777777" w:rsidR="00455B08" w:rsidRDefault="00455B08">
      <w:pPr>
        <w:jc w:val="left"/>
      </w:pPr>
    </w:p>
    <w:p w14:paraId="00000199" w14:textId="77777777" w:rsidR="00455B08" w:rsidRDefault="00000000">
      <w:pPr>
        <w:jc w:val="center"/>
      </w:pPr>
      <w:r>
        <w:rPr>
          <w:noProof/>
        </w:rPr>
        <w:drawing>
          <wp:inline distT="114300" distB="114300" distL="114300" distR="114300" wp14:anchorId="699631E4" wp14:editId="4204D8A3">
            <wp:extent cx="3586163" cy="2011955"/>
            <wp:effectExtent l="0" t="0" r="0" b="0"/>
            <wp:docPr id="3970416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586163" cy="2011955"/>
                    </a:xfrm>
                    <a:prstGeom prst="rect">
                      <a:avLst/>
                    </a:prstGeom>
                    <a:ln/>
                  </pic:spPr>
                </pic:pic>
              </a:graphicData>
            </a:graphic>
          </wp:inline>
        </w:drawing>
      </w:r>
    </w:p>
    <w:p w14:paraId="0000019A" w14:textId="77777777" w:rsidR="00455B08" w:rsidRDefault="00000000">
      <w:pPr>
        <w:spacing w:after="160" w:line="259" w:lineRule="auto"/>
        <w:jc w:val="center"/>
        <w:rPr>
          <w:i/>
        </w:rPr>
      </w:pPr>
      <w:r>
        <w:rPr>
          <w:i/>
        </w:rPr>
        <w:t xml:space="preserve">Figura 7. Top de Álbumes en </w:t>
      </w:r>
      <w:proofErr w:type="spellStart"/>
      <w:r>
        <w:rPr>
          <w:i/>
        </w:rPr>
        <w:t>Playlist</w:t>
      </w:r>
      <w:proofErr w:type="spellEnd"/>
      <w:r>
        <w:rPr>
          <w:i/>
        </w:rPr>
        <w:t xml:space="preserve"> de Spotify</w:t>
      </w:r>
    </w:p>
    <w:p w14:paraId="0000019B" w14:textId="77777777" w:rsidR="00455B08" w:rsidRDefault="00455B08">
      <w:pPr>
        <w:spacing w:after="160" w:line="259" w:lineRule="auto"/>
        <w:jc w:val="center"/>
      </w:pPr>
    </w:p>
    <w:p w14:paraId="0000019C" w14:textId="77777777" w:rsidR="00455B08" w:rsidRDefault="00455B08">
      <w:pPr>
        <w:spacing w:after="160" w:line="259" w:lineRule="auto"/>
        <w:jc w:val="center"/>
      </w:pPr>
    </w:p>
    <w:p w14:paraId="0000019D" w14:textId="77777777" w:rsidR="00455B08" w:rsidRDefault="00455B08">
      <w:pPr>
        <w:spacing w:after="160" w:line="259" w:lineRule="auto"/>
        <w:jc w:val="center"/>
      </w:pPr>
    </w:p>
    <w:p w14:paraId="0000019E" w14:textId="77777777" w:rsidR="00455B08" w:rsidRDefault="00455B08">
      <w:pPr>
        <w:spacing w:after="160" w:line="259" w:lineRule="auto"/>
        <w:jc w:val="center"/>
      </w:pPr>
    </w:p>
    <w:p w14:paraId="0000019F" w14:textId="77777777" w:rsidR="00455B08" w:rsidRDefault="00455B08">
      <w:pPr>
        <w:spacing w:after="160" w:line="259" w:lineRule="auto"/>
        <w:jc w:val="center"/>
      </w:pPr>
    </w:p>
    <w:p w14:paraId="000001A0" w14:textId="77777777" w:rsidR="00455B08" w:rsidRDefault="00455B08">
      <w:pPr>
        <w:spacing w:after="160" w:line="259" w:lineRule="auto"/>
        <w:jc w:val="center"/>
      </w:pPr>
    </w:p>
    <w:p w14:paraId="000001A1" w14:textId="77777777" w:rsidR="00455B08" w:rsidRDefault="00455B08">
      <w:pPr>
        <w:spacing w:after="160" w:line="259" w:lineRule="auto"/>
        <w:jc w:val="center"/>
      </w:pPr>
    </w:p>
    <w:p w14:paraId="000001A2" w14:textId="77777777" w:rsidR="00455B08" w:rsidRDefault="00455B08">
      <w:pPr>
        <w:spacing w:after="160" w:line="259" w:lineRule="auto"/>
        <w:jc w:val="center"/>
      </w:pPr>
    </w:p>
    <w:p w14:paraId="000001A3" w14:textId="77777777" w:rsidR="00455B08" w:rsidRDefault="00455B08">
      <w:pPr>
        <w:spacing w:after="160" w:line="259" w:lineRule="auto"/>
        <w:jc w:val="center"/>
      </w:pPr>
    </w:p>
    <w:p w14:paraId="000001A4" w14:textId="77777777" w:rsidR="00455B08" w:rsidRDefault="00455B08">
      <w:pPr>
        <w:spacing w:after="160" w:line="259" w:lineRule="auto"/>
        <w:jc w:val="center"/>
      </w:pPr>
    </w:p>
    <w:p w14:paraId="000001A5" w14:textId="77777777" w:rsidR="00455B08" w:rsidRDefault="00455B08">
      <w:pPr>
        <w:spacing w:after="160" w:line="259" w:lineRule="auto"/>
        <w:jc w:val="center"/>
      </w:pPr>
    </w:p>
    <w:p w14:paraId="000001A6" w14:textId="77777777" w:rsidR="00455B08" w:rsidRDefault="00455B08">
      <w:pPr>
        <w:spacing w:after="160" w:line="259" w:lineRule="auto"/>
        <w:jc w:val="center"/>
      </w:pPr>
    </w:p>
    <w:p w14:paraId="000001A7" w14:textId="77777777" w:rsidR="00455B08" w:rsidRDefault="00455B08">
      <w:pPr>
        <w:spacing w:after="160" w:line="259" w:lineRule="auto"/>
        <w:jc w:val="center"/>
      </w:pPr>
    </w:p>
    <w:p w14:paraId="000001A8" w14:textId="77777777" w:rsidR="00455B08" w:rsidRDefault="00000000">
      <w:pPr>
        <w:pStyle w:val="Ttulo1"/>
      </w:pPr>
      <w:bookmarkStart w:id="35" w:name="_heading=h.1jlao46" w:colFirst="0" w:colLast="0"/>
      <w:bookmarkEnd w:id="35"/>
      <w:r>
        <w:lastRenderedPageBreak/>
        <w:t>Referencias</w:t>
      </w:r>
    </w:p>
    <w:p w14:paraId="000001A9" w14:textId="77777777" w:rsidR="00455B08" w:rsidRPr="006A7F3F" w:rsidRDefault="00000000">
      <w:pPr>
        <w:pBdr>
          <w:top w:val="nil"/>
          <w:left w:val="nil"/>
          <w:bottom w:val="nil"/>
          <w:right w:val="nil"/>
          <w:between w:val="nil"/>
        </w:pBdr>
        <w:spacing w:before="160" w:after="160" w:line="240" w:lineRule="auto"/>
        <w:ind w:left="480" w:hanging="480"/>
        <w:rPr>
          <w:lang w:val="en-US"/>
        </w:rPr>
      </w:pPr>
      <w:r w:rsidRPr="006A7F3F">
        <w:rPr>
          <w:lang w:val="en-US"/>
        </w:rPr>
        <w:t xml:space="preserve">[1] S. Antenucci, S. Boglio, E. </w:t>
      </w:r>
      <w:proofErr w:type="spellStart"/>
      <w:r w:rsidRPr="006A7F3F">
        <w:rPr>
          <w:lang w:val="en-US"/>
        </w:rPr>
        <w:t>Chioso</w:t>
      </w:r>
      <w:proofErr w:type="spellEnd"/>
      <w:r w:rsidRPr="006A7F3F">
        <w:rPr>
          <w:lang w:val="en-US"/>
        </w:rPr>
        <w:t xml:space="preserve">, E. </w:t>
      </w:r>
      <w:proofErr w:type="spellStart"/>
      <w:r w:rsidRPr="006A7F3F">
        <w:rPr>
          <w:lang w:val="en-US"/>
        </w:rPr>
        <w:t>Dervishaj</w:t>
      </w:r>
      <w:proofErr w:type="spellEnd"/>
      <w:r w:rsidRPr="006A7F3F">
        <w:rPr>
          <w:lang w:val="en-US"/>
        </w:rPr>
        <w:t xml:space="preserve">, S. Kang, T. Scarlatti, and M. F. </w:t>
      </w:r>
      <w:proofErr w:type="spellStart"/>
      <w:r w:rsidRPr="006A7F3F">
        <w:rPr>
          <w:lang w:val="en-US"/>
        </w:rPr>
        <w:t>Dacrema</w:t>
      </w:r>
      <w:proofErr w:type="spellEnd"/>
      <w:r w:rsidRPr="006A7F3F">
        <w:rPr>
          <w:lang w:val="en-US"/>
        </w:rPr>
        <w:t xml:space="preserve">. Artist-driven layering and user’s </w:t>
      </w:r>
      <w:proofErr w:type="spellStart"/>
      <w:r w:rsidRPr="006A7F3F">
        <w:rPr>
          <w:lang w:val="en-US"/>
        </w:rPr>
        <w:t>behaviour</w:t>
      </w:r>
      <w:proofErr w:type="spellEnd"/>
      <w:r w:rsidRPr="006A7F3F">
        <w:rPr>
          <w:lang w:val="en-US"/>
        </w:rPr>
        <w:t xml:space="preserve"> impact on recommendations in a playlist continuation scenario. In Proceedings of the 2018 ACM Recommender Systems Challenge, </w:t>
      </w:r>
      <w:proofErr w:type="spellStart"/>
      <w:r w:rsidRPr="006A7F3F">
        <w:rPr>
          <w:lang w:val="en-US"/>
        </w:rPr>
        <w:t>RecSysChallenge</w:t>
      </w:r>
      <w:proofErr w:type="spellEnd"/>
      <w:r w:rsidRPr="006A7F3F">
        <w:rPr>
          <w:lang w:val="en-US"/>
        </w:rPr>
        <w:t xml:space="preserve"> ’18, Vancouver, BC, Canada, 2018 </w:t>
      </w:r>
    </w:p>
    <w:p w14:paraId="000001AA" w14:textId="77777777" w:rsidR="00455B08" w:rsidRDefault="00000000">
      <w:pPr>
        <w:pBdr>
          <w:top w:val="nil"/>
          <w:left w:val="nil"/>
          <w:bottom w:val="nil"/>
          <w:right w:val="nil"/>
          <w:between w:val="nil"/>
        </w:pBdr>
        <w:spacing w:before="160" w:after="160" w:line="240" w:lineRule="auto"/>
        <w:ind w:left="480" w:hanging="480"/>
      </w:pPr>
      <w:r>
        <w:t xml:space="preserve">[2] Arango Archila, F. (2016). El impacto de la tecnología digital en la industria discográfica. Dixit, 24(1), ISSN 1688-3497 (versión impresa) / ISSN 0797-3691 (versión en línea). Pontificia Universidad Javeriana, Bogotá, Colombia. </w:t>
      </w:r>
    </w:p>
    <w:p w14:paraId="000001AB" w14:textId="77777777" w:rsidR="00455B08" w:rsidRDefault="00000000">
      <w:pPr>
        <w:pBdr>
          <w:top w:val="nil"/>
          <w:left w:val="nil"/>
          <w:bottom w:val="nil"/>
          <w:right w:val="nil"/>
          <w:between w:val="nil"/>
        </w:pBdr>
        <w:spacing w:before="160" w:after="160" w:line="240" w:lineRule="auto"/>
        <w:ind w:left="480" w:hanging="480"/>
        <w:rPr>
          <w:color w:val="000000"/>
        </w:rPr>
      </w:pPr>
      <w:r w:rsidRPr="006A7F3F">
        <w:rPr>
          <w:lang w:val="en-US"/>
        </w:rPr>
        <w:t xml:space="preserve">[3] CW Chen, P. </w:t>
      </w:r>
      <w:proofErr w:type="spellStart"/>
      <w:r w:rsidRPr="006A7F3F">
        <w:rPr>
          <w:lang w:val="en-US"/>
        </w:rPr>
        <w:t>Lamere</w:t>
      </w:r>
      <w:proofErr w:type="spellEnd"/>
      <w:r w:rsidRPr="006A7F3F">
        <w:rPr>
          <w:lang w:val="en-US"/>
        </w:rPr>
        <w:t xml:space="preserve">, M. </w:t>
      </w:r>
      <w:proofErr w:type="spellStart"/>
      <w:r w:rsidRPr="006A7F3F">
        <w:rPr>
          <w:lang w:val="en-US"/>
        </w:rPr>
        <w:t>Schedl</w:t>
      </w:r>
      <w:proofErr w:type="spellEnd"/>
      <w:r w:rsidRPr="006A7F3F">
        <w:rPr>
          <w:lang w:val="en-US"/>
        </w:rPr>
        <w:t xml:space="preserve"> y H. Zamani. </w:t>
      </w:r>
      <w:proofErr w:type="spellStart"/>
      <w:r>
        <w:t>Recsys</w:t>
      </w:r>
      <w:proofErr w:type="spellEnd"/>
      <w:r>
        <w:t xml:space="preserve"> </w:t>
      </w:r>
      <w:proofErr w:type="spellStart"/>
      <w:r>
        <w:t>Challenge</w:t>
      </w:r>
      <w:proofErr w:type="spellEnd"/>
      <w:r>
        <w:t xml:space="preserve"> 2018: Continuación automática de listas de reproducción de música. En actas de la 12.ª Conferencia ACM sobre sistemas de recomendación (</w:t>
      </w:r>
      <w:proofErr w:type="spellStart"/>
      <w:r>
        <w:t>RecSys</w:t>
      </w:r>
      <w:proofErr w:type="spellEnd"/>
      <w:r>
        <w:t xml:space="preserve"> '18), 2018</w:t>
      </w:r>
    </w:p>
    <w:sectPr w:rsidR="00455B08">
      <w:headerReference w:type="default" r:id="rId23"/>
      <w:pgSz w:w="12240" w:h="15840"/>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23-10-27T23:34:00Z" w:initials="">
    <w:p w14:paraId="000001B3" w14:textId="77777777" w:rsidR="00455B08"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5" w:author="Author" w:date="2023-10-27T23:34:00Z" w:initials="">
    <w:p w14:paraId="000001B1" w14:textId="77777777" w:rsidR="00455B08"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9" w:author="Author" w:date="2023-10-27T23:34:00Z" w:initials="">
    <w:p w14:paraId="000001B2" w14:textId="77777777" w:rsidR="00455B08"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3" w15:done="0"/>
  <w15:commentEx w15:paraId="000001B1" w15:done="0"/>
  <w15:commentEx w15:paraId="00000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3" w16cid:durableId="0E4E5924"/>
  <w16cid:commentId w16cid:paraId="000001B1" w16cid:durableId="71F40609"/>
  <w16cid:commentId w16cid:paraId="000001B2" w16cid:durableId="25A9C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D97B" w14:textId="77777777" w:rsidR="00DD7608" w:rsidRDefault="00DD7608">
      <w:pPr>
        <w:spacing w:line="240" w:lineRule="auto"/>
      </w:pPr>
      <w:r>
        <w:separator/>
      </w:r>
    </w:p>
  </w:endnote>
  <w:endnote w:type="continuationSeparator" w:id="0">
    <w:p w14:paraId="25C8239A" w14:textId="77777777" w:rsidR="00DD7608" w:rsidRDefault="00DD7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6B56" w14:textId="77777777" w:rsidR="00DD7608" w:rsidRDefault="00DD7608">
      <w:pPr>
        <w:spacing w:line="240" w:lineRule="auto"/>
      </w:pPr>
      <w:r>
        <w:separator/>
      </w:r>
    </w:p>
  </w:footnote>
  <w:footnote w:type="continuationSeparator" w:id="0">
    <w:p w14:paraId="39B56656" w14:textId="77777777" w:rsidR="00DD7608" w:rsidRDefault="00DD7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C" w14:textId="5B64801C" w:rsidR="00455B08"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6" w:name="_heading=h.319y80a" w:colFirst="0" w:colLast="0"/>
    <w:bookmarkEnd w:id="36"/>
    <w:r>
      <w:rPr>
        <w:color w:val="000000"/>
        <w:sz w:val="20"/>
        <w:szCs w:val="20"/>
      </w:rPr>
      <w:t>ARCHIVO FOTOGRÁFICO DE LA UNIVERSIDAD DE ANTIOQUIA: VALORACIÓN HISTÓRICA...</w:t>
    </w:r>
    <w:r>
      <w:rPr>
        <w:color w:val="000000"/>
      </w:rPr>
      <w:tab/>
    </w: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6A7F3F">
      <w:rPr>
        <w:noProof/>
        <w:color w:val="000000"/>
        <w:sz w:val="20"/>
        <w:szCs w:val="20"/>
      </w:rPr>
      <w:t>1</w:t>
    </w:r>
    <w:r>
      <w:rPr>
        <w:color w:val="000000"/>
        <w:sz w:val="20"/>
        <w:szCs w:val="20"/>
      </w:rPr>
      <w:fldChar w:fldCharType="end"/>
    </w:r>
  </w:p>
  <w:p w14:paraId="000001AD" w14:textId="77777777" w:rsidR="00455B08"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7" w:name="_heading=h.1gf8i83" w:colFirst="0" w:colLast="0"/>
    <w:bookmarkEnd w:id="37"/>
    <w:r>
      <w:pict w14:anchorId="7147E5DA">
        <v:rect id="_x0000_i1025" style="width:0;height:1.5pt" o:hralign="center" o:hrstd="t" o:hr="t" fillcolor="#a0a0a0" stroked="f"/>
      </w:pict>
    </w:r>
  </w:p>
  <w:p w14:paraId="000001AE" w14:textId="77777777" w:rsidR="00455B08" w:rsidRDefault="00455B08">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0A1"/>
    <w:multiLevelType w:val="multilevel"/>
    <w:tmpl w:val="6974E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DE1DFF"/>
    <w:multiLevelType w:val="multilevel"/>
    <w:tmpl w:val="D30E5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1C52C8"/>
    <w:multiLevelType w:val="multilevel"/>
    <w:tmpl w:val="F2E00AAA"/>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4692487"/>
    <w:multiLevelType w:val="multilevel"/>
    <w:tmpl w:val="0B58A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3079389">
    <w:abstractNumId w:val="2"/>
  </w:num>
  <w:num w:numId="2" w16cid:durableId="1308701892">
    <w:abstractNumId w:val="0"/>
  </w:num>
  <w:num w:numId="3" w16cid:durableId="608513496">
    <w:abstractNumId w:val="3"/>
  </w:num>
  <w:num w:numId="4" w16cid:durableId="201865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08"/>
    <w:rsid w:val="00455B08"/>
    <w:rsid w:val="006A7F3F"/>
    <w:rsid w:val="00DD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6E75D"/>
  <w15:docId w15:val="{DE42DD16-9030-44BA-A527-C16CA368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rPr>
      <w:lang w:eastAsia="es-CO"/>
    </w:r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eNormal0"/>
    <w:pPr>
      <w:spacing w:line="240" w:lineRule="auto"/>
    </w:pPr>
    <w:rPr>
      <w:sz w:val="20"/>
      <w:szCs w:val="20"/>
    </w:rPr>
    <w:tblPr>
      <w:tblStyleRowBandSize w:val="1"/>
      <w:tblStyleColBandSize w:val="1"/>
      <w:tblCellMar>
        <w:left w:w="70" w:type="dxa"/>
        <w:right w:w="70" w:type="dxa"/>
      </w:tblCellMar>
    </w:tblPr>
  </w:style>
  <w:style w:type="table" w:customStyle="1" w:styleId="a6">
    <w:basedOn w:val="TableNormal0"/>
    <w:pPr>
      <w:spacing w:line="240" w:lineRule="auto"/>
    </w:pPr>
    <w:rPr>
      <w:sz w:val="20"/>
      <w:szCs w:val="20"/>
    </w:rPr>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github.com/SaraDurango/spotify_dataset_challenge/tree/ma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4KRtvAMhQAa/W0dCMUNxYiOQ==">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4382</Words>
  <Characters>24980</Characters>
  <Application>Microsoft Office Word</Application>
  <DocSecurity>0</DocSecurity>
  <Lines>208</Lines>
  <Paragraphs>58</Paragraphs>
  <ScaleCrop>false</ScaleCrop>
  <Company/>
  <LinksUpToDate>false</LinksUpToDate>
  <CharactersWithSpaces>29304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Marin</cp:lastModifiedBy>
  <cp:revision>2</cp:revision>
  <dcterms:created xsi:type="dcterms:W3CDTF">2016-01-19T21:36:00Z</dcterms:created>
  <dcterms:modified xsi:type="dcterms:W3CDTF">2023-11-22T02:49:00Z</dcterms:modified>
</cp:coreProperties>
</file>